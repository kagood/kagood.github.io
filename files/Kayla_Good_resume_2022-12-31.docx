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DD519" w14:textId="77777777" w:rsidR="00B152E2" w:rsidRPr="00AB14DB" w:rsidRDefault="00000000" w:rsidP="00B152E2">
      <w:pPr>
        <w:pStyle w:val="Title"/>
        <w:tabs>
          <w:tab w:val="left" w:pos="840"/>
        </w:tabs>
        <w:spacing w:line="240" w:lineRule="auto"/>
        <w:ind w:left="144"/>
        <w:jc w:val="center"/>
        <w:rPr>
          <w:rFonts w:ascii="Helvetica" w:hAnsi="Helvetica"/>
          <w:b w:val="0"/>
          <w:sz w:val="36"/>
          <w:szCs w:val="36"/>
          <w:lang w:val="fr-FR"/>
        </w:rPr>
      </w:pPr>
      <w:sdt>
        <w:sdtPr>
          <w:rPr>
            <w:rFonts w:ascii="Helvetica" w:hAnsi="Helvetica"/>
            <w:b w:val="0"/>
            <w:sz w:val="36"/>
            <w:szCs w:val="36"/>
            <w:lang w:val="fr-FR"/>
          </w:rPr>
          <w:alias w:val="Enter your name:"/>
          <w:tag w:val="Enter your name:"/>
          <w:id w:val="461394294"/>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proofErr w:type="spellStart"/>
          <w:r w:rsidR="00B152E2">
            <w:rPr>
              <w:rFonts w:ascii="Helvetica" w:hAnsi="Helvetica"/>
              <w:b w:val="0"/>
              <w:sz w:val="36"/>
              <w:szCs w:val="36"/>
              <w:lang w:val="fr-FR"/>
            </w:rPr>
            <w:t>Kayla</w:t>
          </w:r>
          <w:proofErr w:type="spellEnd"/>
          <w:r w:rsidR="00B152E2">
            <w:rPr>
              <w:rFonts w:ascii="Helvetica" w:hAnsi="Helvetica"/>
              <w:b w:val="0"/>
              <w:sz w:val="36"/>
              <w:szCs w:val="36"/>
              <w:lang w:val="fr-FR"/>
            </w:rPr>
            <w:t xml:space="preserve"> Good</w:t>
          </w:r>
        </w:sdtContent>
      </w:sdt>
    </w:p>
    <w:p w14:paraId="08FE025A" w14:textId="22507202" w:rsidR="00B152E2" w:rsidRDefault="00B152E2" w:rsidP="00A27896">
      <w:pPr>
        <w:pStyle w:val="Header"/>
        <w:spacing w:after="0"/>
        <w:ind w:left="-1152" w:right="-1152"/>
        <w:jc w:val="center"/>
        <w:rPr>
          <w:rFonts w:ascii="Helvetica" w:hAnsi="Helvetica"/>
          <w:sz w:val="20"/>
          <w:szCs w:val="20"/>
          <w:lang w:val="fr-FR"/>
        </w:rPr>
      </w:pPr>
      <w:r>
        <w:rPr>
          <w:rFonts w:ascii="Helvetica" w:hAnsi="Helvetica"/>
          <w:sz w:val="20"/>
          <w:szCs w:val="20"/>
          <w:lang w:val="fr-FR"/>
        </w:rPr>
        <w:t>kagood</w:t>
      </w:r>
      <w:r w:rsidRPr="00AB14DB">
        <w:rPr>
          <w:rFonts w:ascii="Helvetica" w:hAnsi="Helvetica"/>
          <w:sz w:val="20"/>
          <w:szCs w:val="20"/>
          <w:lang w:val="fr-FR"/>
        </w:rPr>
        <w:t xml:space="preserve">@stanford.edu | </w:t>
      </w:r>
      <w:r>
        <w:rPr>
          <w:rFonts w:ascii="Helvetica" w:hAnsi="Helvetica"/>
          <w:sz w:val="20"/>
          <w:szCs w:val="20"/>
          <w:lang w:val="fr-FR"/>
        </w:rPr>
        <w:t>810-471-2059</w:t>
      </w:r>
      <w:r w:rsidRPr="00AB14DB">
        <w:rPr>
          <w:rFonts w:ascii="Helvetica" w:hAnsi="Helvetica"/>
          <w:sz w:val="20"/>
          <w:szCs w:val="20"/>
          <w:lang w:val="fr-FR"/>
        </w:rPr>
        <w:t xml:space="preserve"> | </w:t>
      </w:r>
      <w:hyperlink r:id="rId9" w:history="1">
        <w:r w:rsidRPr="00AB14DB">
          <w:rPr>
            <w:rStyle w:val="Hyperlink"/>
            <w:rFonts w:ascii="Helvetica" w:hAnsi="Helvetica"/>
            <w:sz w:val="20"/>
            <w:szCs w:val="20"/>
            <w:lang w:val="fr-FR"/>
          </w:rPr>
          <w:t>kagood.github.io</w:t>
        </w:r>
      </w:hyperlink>
      <w:r w:rsidRPr="00AB14DB">
        <w:rPr>
          <w:rFonts w:ascii="Helvetica" w:hAnsi="Helvetica"/>
          <w:sz w:val="20"/>
          <w:szCs w:val="20"/>
          <w:lang w:val="fr-FR"/>
        </w:rPr>
        <w:t xml:space="preserve"> | </w:t>
      </w:r>
      <w:hyperlink r:id="rId10" w:history="1">
        <w:r w:rsidRPr="00AB14DB">
          <w:rPr>
            <w:rStyle w:val="Hyperlink"/>
            <w:rFonts w:ascii="Helvetica" w:hAnsi="Helvetica"/>
            <w:sz w:val="20"/>
            <w:szCs w:val="20"/>
            <w:lang w:val="fr-FR"/>
          </w:rPr>
          <w:t>www.linkedin.com/in/kayla-good</w:t>
        </w:r>
      </w:hyperlink>
      <w:r w:rsidRPr="00AB14DB">
        <w:rPr>
          <w:rFonts w:ascii="Helvetica" w:hAnsi="Helvetica"/>
          <w:sz w:val="20"/>
          <w:szCs w:val="20"/>
          <w:lang w:val="fr-FR"/>
        </w:rPr>
        <w:t xml:space="preserve"> | </w:t>
      </w:r>
      <w:r>
        <w:rPr>
          <w:rFonts w:ascii="Helvetica" w:hAnsi="Helvetica"/>
          <w:sz w:val="20"/>
          <w:szCs w:val="20"/>
          <w:lang w:val="fr-FR"/>
        </w:rPr>
        <w:t>Stanford</w:t>
      </w:r>
      <w:r w:rsidRPr="00AB14DB">
        <w:rPr>
          <w:rFonts w:ascii="Helvetica" w:hAnsi="Helvetica"/>
          <w:sz w:val="20"/>
          <w:szCs w:val="20"/>
          <w:lang w:val="fr-FR"/>
        </w:rPr>
        <w:t>, CA</w:t>
      </w:r>
    </w:p>
    <w:p w14:paraId="5C0D9A97" w14:textId="77777777" w:rsidR="00A27896" w:rsidRPr="00A27896" w:rsidRDefault="00A27896" w:rsidP="00A27896">
      <w:pPr>
        <w:pStyle w:val="Header"/>
        <w:spacing w:after="0"/>
        <w:ind w:left="-1152" w:right="-1152"/>
        <w:jc w:val="center"/>
        <w:rPr>
          <w:rFonts w:ascii="Helvetica" w:hAnsi="Helvetica"/>
          <w:sz w:val="20"/>
          <w:szCs w:val="20"/>
          <w:lang w:val="fr-FR"/>
        </w:rPr>
      </w:pPr>
    </w:p>
    <w:tbl>
      <w:tblPr>
        <w:tblStyle w:val="GridTable1Light"/>
        <w:tblpPr w:leftFromText="180" w:rightFromText="180" w:vertAnchor="text" w:horzAnchor="margin" w:tblpXSpec="center" w:tblpY="65"/>
        <w:tblW w:w="6196" w:type="pct"/>
        <w:tblLook w:val="0620" w:firstRow="1" w:lastRow="0" w:firstColumn="0" w:lastColumn="0" w:noHBand="1" w:noVBand="1"/>
        <w:tblDescription w:val="Resume layout tables - first table is the title, second table is main part of the resume"/>
      </w:tblPr>
      <w:tblGrid>
        <w:gridCol w:w="1643"/>
        <w:gridCol w:w="9599"/>
      </w:tblGrid>
      <w:tr w:rsidR="0057339B" w:rsidRPr="009E65DC" w14:paraId="066CA917" w14:textId="77777777" w:rsidTr="00B152E2">
        <w:trPr>
          <w:cnfStyle w:val="100000000000" w:firstRow="1" w:lastRow="0" w:firstColumn="0" w:lastColumn="0" w:oddVBand="0" w:evenVBand="0" w:oddHBand="0" w:evenHBand="0" w:firstRowFirstColumn="0" w:firstRowLastColumn="0" w:lastRowFirstColumn="0" w:lastRowLastColumn="0"/>
        </w:trPr>
        <w:tc>
          <w:tcPr>
            <w:tcW w:w="1643" w:type="dxa"/>
            <w:tcBorders>
              <w:top w:val="nil"/>
              <w:left w:val="nil"/>
              <w:bottom w:val="nil"/>
              <w:right w:val="nil"/>
            </w:tcBorders>
          </w:tcPr>
          <w:p w14:paraId="51EE1B80" w14:textId="77777777" w:rsidR="0057339B" w:rsidRPr="009E65DC" w:rsidRDefault="0057339B" w:rsidP="0057339B">
            <w:pPr>
              <w:pStyle w:val="Heading1"/>
              <w:outlineLvl w:val="0"/>
              <w:rPr>
                <w:rFonts w:ascii="Helvetica" w:hAnsi="Helvetica"/>
                <w:b/>
                <w:bCs w:val="0"/>
                <w:sz w:val="24"/>
                <w:szCs w:val="24"/>
              </w:rPr>
            </w:pPr>
            <w:r w:rsidRPr="009E65DC">
              <w:rPr>
                <w:rFonts w:ascii="Helvetica" w:hAnsi="Helvetica"/>
                <w:b/>
                <w:bCs w:val="0"/>
                <w:sz w:val="24"/>
                <w:szCs w:val="24"/>
              </w:rPr>
              <w:t>Summary</w:t>
            </w:r>
          </w:p>
        </w:tc>
        <w:tc>
          <w:tcPr>
            <w:tcW w:w="9599" w:type="dxa"/>
            <w:tcBorders>
              <w:top w:val="nil"/>
              <w:left w:val="nil"/>
              <w:bottom w:val="nil"/>
              <w:right w:val="nil"/>
            </w:tcBorders>
          </w:tcPr>
          <w:p w14:paraId="098DB83A" w14:textId="0227496B" w:rsidR="0057339B" w:rsidRPr="009E65DC" w:rsidDel="00473EBF" w:rsidRDefault="00350544" w:rsidP="00473EBF">
            <w:pPr>
              <w:pStyle w:val="p2"/>
              <w:rPr>
                <w:del w:id="0" w:author="Microsoft Office User" w:date="2022-12-29T15:16:00Z"/>
                <w:color w:val="000000"/>
                <w:sz w:val="20"/>
                <w:szCs w:val="20"/>
                <w:lang w:eastAsia="ja-JP"/>
              </w:rPr>
              <w:pPrChange w:id="1" w:author="Microsoft Office User" w:date="2022-12-29T15:16:00Z">
                <w:pPr>
                  <w:pStyle w:val="p2"/>
                  <w:framePr w:hSpace="180" w:wrap="around" w:vAnchor="text" w:hAnchor="margin" w:xAlign="center" w:y="65"/>
                </w:pPr>
              </w:pPrChange>
            </w:pPr>
            <w:r w:rsidRPr="009E65DC">
              <w:rPr>
                <w:b w:val="0"/>
                <w:bCs w:val="0"/>
                <w:color w:val="000000"/>
                <w:sz w:val="20"/>
                <w:szCs w:val="20"/>
                <w:lang w:eastAsia="ja-JP"/>
              </w:rPr>
              <w:t>I am a mixed-method</w:t>
            </w:r>
            <w:del w:id="2" w:author="Microsoft Office User" w:date="2022-12-29T15:15:00Z">
              <w:r w:rsidRPr="009E65DC" w:rsidDel="00473EBF">
                <w:rPr>
                  <w:b w:val="0"/>
                  <w:bCs w:val="0"/>
                  <w:color w:val="000000"/>
                  <w:sz w:val="20"/>
                  <w:szCs w:val="20"/>
                  <w:lang w:eastAsia="ja-JP"/>
                </w:rPr>
                <w:delText>s</w:delText>
              </w:r>
            </w:del>
            <w:r w:rsidRPr="009E65DC">
              <w:rPr>
                <w:b w:val="0"/>
                <w:bCs w:val="0"/>
                <w:color w:val="000000"/>
                <w:sz w:val="20"/>
                <w:szCs w:val="20"/>
                <w:lang w:eastAsia="ja-JP"/>
              </w:rPr>
              <w:t xml:space="preserve"> researcher with </w:t>
            </w:r>
            <w:del w:id="3" w:author="Microsoft Office User" w:date="2022-12-29T15:15:00Z">
              <w:r w:rsidRPr="009E65DC" w:rsidDel="00473EBF">
                <w:rPr>
                  <w:b w:val="0"/>
                  <w:bCs w:val="0"/>
                  <w:color w:val="000000"/>
                  <w:sz w:val="20"/>
                  <w:szCs w:val="20"/>
                  <w:lang w:eastAsia="ja-JP"/>
                </w:rPr>
                <w:delText xml:space="preserve">seven </w:delText>
              </w:r>
            </w:del>
            <w:ins w:id="4" w:author="Microsoft Office User" w:date="2022-12-29T15:15:00Z">
              <w:r w:rsidR="00473EBF">
                <w:rPr>
                  <w:b w:val="0"/>
                  <w:bCs w:val="0"/>
                  <w:color w:val="000000"/>
                  <w:sz w:val="20"/>
                  <w:szCs w:val="20"/>
                  <w:lang w:eastAsia="ja-JP"/>
                </w:rPr>
                <w:t>7</w:t>
              </w:r>
              <w:r w:rsidR="00473EBF" w:rsidRPr="009E65DC">
                <w:rPr>
                  <w:b w:val="0"/>
                  <w:bCs w:val="0"/>
                  <w:color w:val="000000"/>
                  <w:sz w:val="20"/>
                  <w:szCs w:val="20"/>
                  <w:lang w:eastAsia="ja-JP"/>
                </w:rPr>
                <w:t xml:space="preserve"> </w:t>
              </w:r>
            </w:ins>
            <w:r w:rsidRPr="009E65DC">
              <w:rPr>
                <w:b w:val="0"/>
                <w:bCs w:val="0"/>
                <w:color w:val="000000"/>
                <w:sz w:val="20"/>
                <w:szCs w:val="20"/>
                <w:lang w:eastAsia="ja-JP"/>
              </w:rPr>
              <w:t xml:space="preserve">years of experience </w:t>
            </w:r>
            <w:del w:id="5" w:author="Microsoft Office User" w:date="2022-12-29T15:15:00Z">
              <w:r w:rsidRPr="009E65DC" w:rsidDel="00473EBF">
                <w:rPr>
                  <w:b w:val="0"/>
                  <w:bCs w:val="0"/>
                  <w:color w:val="000000"/>
                  <w:sz w:val="20"/>
                  <w:szCs w:val="20"/>
                  <w:lang w:eastAsia="ja-JP"/>
                </w:rPr>
                <w:delText xml:space="preserve">conducting </w:delText>
              </w:r>
            </w:del>
            <w:ins w:id="6" w:author="Microsoft Office User" w:date="2022-12-29T15:15:00Z">
              <w:r w:rsidR="00473EBF">
                <w:rPr>
                  <w:b w:val="0"/>
                  <w:bCs w:val="0"/>
                  <w:color w:val="000000"/>
                  <w:sz w:val="20"/>
                  <w:szCs w:val="20"/>
                  <w:lang w:eastAsia="ja-JP"/>
                </w:rPr>
                <w:t>leading</w:t>
              </w:r>
              <w:r w:rsidR="00473EBF" w:rsidRPr="009E65DC">
                <w:rPr>
                  <w:b w:val="0"/>
                  <w:bCs w:val="0"/>
                  <w:color w:val="000000"/>
                  <w:sz w:val="20"/>
                  <w:szCs w:val="20"/>
                  <w:lang w:eastAsia="ja-JP"/>
                </w:rPr>
                <w:t xml:space="preserve"> </w:t>
              </w:r>
            </w:ins>
            <w:r w:rsidR="00FE1B09">
              <w:rPr>
                <w:b w:val="0"/>
                <w:bCs w:val="0"/>
                <w:color w:val="000000"/>
                <w:sz w:val="20"/>
                <w:szCs w:val="20"/>
                <w:lang w:eastAsia="ja-JP"/>
              </w:rPr>
              <w:t>end-to</w:t>
            </w:r>
            <w:ins w:id="7" w:author="Microsoft Office User" w:date="2022-12-29T15:15:00Z">
              <w:r w:rsidR="00473EBF">
                <w:rPr>
                  <w:b w:val="0"/>
                  <w:bCs w:val="0"/>
                  <w:color w:val="000000"/>
                  <w:sz w:val="20"/>
                  <w:szCs w:val="20"/>
                  <w:lang w:eastAsia="ja-JP"/>
                </w:rPr>
                <w:t>-</w:t>
              </w:r>
            </w:ins>
            <w:del w:id="8" w:author="Microsoft Office User" w:date="2022-12-29T15:15:00Z">
              <w:r w:rsidR="004B30D0" w:rsidDel="00473EBF">
                <w:rPr>
                  <w:b w:val="0"/>
                  <w:bCs w:val="0"/>
                  <w:color w:val="000000"/>
                  <w:sz w:val="20"/>
                  <w:szCs w:val="20"/>
                  <w:lang w:eastAsia="ja-JP"/>
                </w:rPr>
                <w:delText xml:space="preserve"> </w:delText>
              </w:r>
            </w:del>
            <w:r w:rsidR="00FE1B09">
              <w:rPr>
                <w:b w:val="0"/>
                <w:bCs w:val="0"/>
                <w:color w:val="000000"/>
                <w:sz w:val="20"/>
                <w:szCs w:val="20"/>
                <w:lang w:eastAsia="ja-JP"/>
              </w:rPr>
              <w:t xml:space="preserve">end </w:t>
            </w:r>
            <w:del w:id="9" w:author="Microsoft Office User" w:date="2022-12-29T15:15:00Z">
              <w:r w:rsidRPr="009E65DC" w:rsidDel="00473EBF">
                <w:rPr>
                  <w:b w:val="0"/>
                  <w:bCs w:val="0"/>
                  <w:color w:val="000000"/>
                  <w:sz w:val="20"/>
                  <w:szCs w:val="20"/>
                  <w:lang w:eastAsia="ja-JP"/>
                </w:rPr>
                <w:delText xml:space="preserve">psychological </w:delText>
              </w:r>
            </w:del>
            <w:r w:rsidR="00FE1B09">
              <w:rPr>
                <w:b w:val="0"/>
                <w:bCs w:val="0"/>
                <w:color w:val="000000"/>
                <w:sz w:val="20"/>
                <w:szCs w:val="20"/>
                <w:lang w:eastAsia="ja-JP"/>
              </w:rPr>
              <w:t>research</w:t>
            </w:r>
            <w:r w:rsidRPr="009E65DC">
              <w:rPr>
                <w:b w:val="0"/>
                <w:bCs w:val="0"/>
                <w:color w:val="000000"/>
                <w:sz w:val="20"/>
                <w:szCs w:val="20"/>
                <w:lang w:eastAsia="ja-JP"/>
              </w:rPr>
              <w:t xml:space="preserve"> with children and adults. </w:t>
            </w:r>
            <w:ins w:id="10" w:author="Microsoft Office User" w:date="2022-12-29T15:16:00Z">
              <w:r w:rsidR="00473EBF">
                <w:rPr>
                  <w:b w:val="0"/>
                  <w:bCs w:val="0"/>
                  <w:color w:val="000000"/>
                  <w:sz w:val="20"/>
                  <w:szCs w:val="20"/>
                  <w:lang w:eastAsia="ja-JP"/>
                </w:rPr>
                <w:t xml:space="preserve">I am passionate about applying my research skills to real-world problems and directly impact </w:t>
              </w:r>
            </w:ins>
            <w:ins w:id="11" w:author="Microsoft Office User" w:date="2022-12-29T15:17:00Z">
              <w:r w:rsidR="00473EBF">
                <w:rPr>
                  <w:b w:val="0"/>
                  <w:bCs w:val="0"/>
                  <w:color w:val="000000"/>
                  <w:sz w:val="20"/>
                  <w:szCs w:val="20"/>
                  <w:lang w:eastAsia="ja-JP"/>
                </w:rPr>
                <w:t>product experiences.</w:t>
              </w:r>
            </w:ins>
            <w:ins w:id="12" w:author="Microsoft Office User" w:date="2022-12-29T15:16:00Z">
              <w:r w:rsidR="00473EBF">
                <w:rPr>
                  <w:b w:val="0"/>
                  <w:bCs w:val="0"/>
                  <w:color w:val="000000"/>
                  <w:sz w:val="20"/>
                  <w:szCs w:val="20"/>
                  <w:lang w:eastAsia="ja-JP"/>
                </w:rPr>
                <w:t xml:space="preserve"> </w:t>
              </w:r>
            </w:ins>
            <w:del w:id="13" w:author="Microsoft Office User" w:date="2022-12-29T15:16:00Z">
              <w:r w:rsidRPr="009E65DC" w:rsidDel="00473EBF">
                <w:rPr>
                  <w:b w:val="0"/>
                  <w:bCs w:val="0"/>
                  <w:color w:val="000000"/>
                  <w:sz w:val="20"/>
                  <w:szCs w:val="20"/>
                  <w:lang w:eastAsia="ja-JP"/>
                </w:rPr>
                <w:delText>I am eager to leverage these skills to directly impact users’ experiences.</w:delText>
              </w:r>
            </w:del>
          </w:p>
          <w:p w14:paraId="1CE132F5" w14:textId="015D6C1E" w:rsidR="0097182F" w:rsidRPr="009E65DC" w:rsidRDefault="0097182F" w:rsidP="00473EBF">
            <w:pPr>
              <w:pStyle w:val="p2"/>
              <w:rPr>
                <w:b w:val="0"/>
                <w:bCs w:val="0"/>
                <w:color w:val="000000"/>
                <w:sz w:val="16"/>
                <w:szCs w:val="16"/>
              </w:rPr>
              <w:pPrChange w:id="14" w:author="Microsoft Office User" w:date="2022-12-29T15:16:00Z">
                <w:pPr>
                  <w:pStyle w:val="p2"/>
                  <w:framePr w:hSpace="180" w:wrap="around" w:vAnchor="text" w:hAnchor="margin" w:xAlign="center" w:y="65"/>
                  <w:ind w:left="101" w:hanging="101"/>
                </w:pPr>
              </w:pPrChange>
            </w:pPr>
          </w:p>
        </w:tc>
      </w:tr>
      <w:tr w:rsidR="0057339B" w:rsidRPr="009E65DC" w14:paraId="795F9E4B" w14:textId="77777777" w:rsidTr="00B152E2">
        <w:trPr>
          <w:trHeight w:val="535"/>
        </w:trPr>
        <w:sdt>
          <w:sdtPr>
            <w:rPr>
              <w:rFonts w:ascii="Helvetica" w:hAnsi="Helvetica"/>
              <w:sz w:val="24"/>
              <w:szCs w:val="24"/>
            </w:rPr>
            <w:alias w:val="Education:"/>
            <w:tag w:val="Education:"/>
            <w:id w:val="1019659301"/>
            <w:placeholder>
              <w:docPart w:val="BB74F58B837C724D9A531798F7859030"/>
            </w:placeholder>
            <w:temporary/>
            <w:showingPlcHdr/>
            <w15:appearance w15:val="hidden"/>
          </w:sdtPr>
          <w:sdtContent>
            <w:tc>
              <w:tcPr>
                <w:tcW w:w="1643" w:type="dxa"/>
                <w:tcBorders>
                  <w:top w:val="nil"/>
                  <w:left w:val="nil"/>
                  <w:bottom w:val="nil"/>
                  <w:right w:val="nil"/>
                </w:tcBorders>
              </w:tcPr>
              <w:p w14:paraId="119F80CB" w14:textId="77777777" w:rsidR="0057339B" w:rsidRPr="009E65DC" w:rsidRDefault="0057339B" w:rsidP="0057339B">
                <w:pPr>
                  <w:pStyle w:val="Heading1"/>
                  <w:outlineLvl w:val="0"/>
                  <w:rPr>
                    <w:rFonts w:ascii="Helvetica" w:hAnsi="Helvetica"/>
                    <w:sz w:val="24"/>
                    <w:szCs w:val="24"/>
                  </w:rPr>
                </w:pPr>
                <w:r w:rsidRPr="009E65DC">
                  <w:rPr>
                    <w:rFonts w:ascii="Helvetica" w:hAnsi="Helvetica"/>
                    <w:sz w:val="24"/>
                    <w:szCs w:val="24"/>
                  </w:rPr>
                  <w:t>Education</w:t>
                </w:r>
              </w:p>
            </w:tc>
          </w:sdtContent>
        </w:sdt>
        <w:tc>
          <w:tcPr>
            <w:tcW w:w="9599" w:type="dxa"/>
            <w:tcBorders>
              <w:top w:val="nil"/>
              <w:left w:val="nil"/>
              <w:bottom w:val="nil"/>
              <w:right w:val="nil"/>
            </w:tcBorders>
          </w:tcPr>
          <w:p w14:paraId="2F1CB062" w14:textId="4C128167" w:rsidR="0057339B" w:rsidRPr="009E65DC" w:rsidRDefault="0057339B" w:rsidP="0097182F">
            <w:pPr>
              <w:pStyle w:val="Heading1"/>
              <w:outlineLvl w:val="0"/>
              <w:rPr>
                <w:rFonts w:ascii="Helvetica" w:hAnsi="Helvetica"/>
                <w:b w:val="0"/>
                <w:sz w:val="20"/>
                <w:szCs w:val="20"/>
              </w:rPr>
            </w:pPr>
            <w:r w:rsidRPr="009E65DC">
              <w:rPr>
                <w:rFonts w:ascii="Helvetica" w:hAnsi="Helvetica"/>
                <w:sz w:val="20"/>
                <w:szCs w:val="20"/>
              </w:rPr>
              <w:t xml:space="preserve">PhD Candidate </w:t>
            </w:r>
            <w:r w:rsidRPr="009E65DC">
              <w:rPr>
                <w:rFonts w:ascii="Helvetica" w:hAnsi="Helvetica"/>
                <w:b w:val="0"/>
                <w:sz w:val="20"/>
                <w:szCs w:val="20"/>
              </w:rPr>
              <w:t xml:space="preserve">in </w:t>
            </w:r>
            <w:r w:rsidRPr="009E65DC">
              <w:rPr>
                <w:rFonts w:ascii="Helvetica" w:hAnsi="Helvetica"/>
                <w:sz w:val="20"/>
                <w:szCs w:val="20"/>
              </w:rPr>
              <w:t>Psychology</w:t>
            </w:r>
            <w:r w:rsidRPr="009E65DC">
              <w:rPr>
                <w:rFonts w:ascii="Helvetica" w:hAnsi="Helvetica"/>
                <w:b w:val="0"/>
                <w:sz w:val="20"/>
                <w:szCs w:val="20"/>
              </w:rPr>
              <w:t>, Stanford University in Stanford, CA</w:t>
            </w:r>
            <w:r w:rsidRPr="009E65DC">
              <w:rPr>
                <w:rFonts w:ascii="Helvetica" w:hAnsi="Helvetica"/>
                <w:b w:val="0"/>
                <w:sz w:val="21"/>
                <w:szCs w:val="21"/>
              </w:rPr>
              <w:t xml:space="preserve"> </w:t>
            </w:r>
            <w:r w:rsidRPr="009E65DC">
              <w:rPr>
                <w:rFonts w:ascii="Helvetica" w:hAnsi="Helvetica"/>
                <w:b w:val="0"/>
                <w:sz w:val="20"/>
                <w:szCs w:val="20"/>
              </w:rPr>
              <w:t>(</w:t>
            </w:r>
            <w:r w:rsidRPr="009E65DC">
              <w:rPr>
                <w:rFonts w:ascii="Helvetica" w:hAnsi="Helvetica"/>
                <w:sz w:val="20"/>
                <w:szCs w:val="20"/>
              </w:rPr>
              <w:t>Exp</w:t>
            </w:r>
            <w:r w:rsidR="004F39B4">
              <w:rPr>
                <w:rFonts w:ascii="Helvetica" w:hAnsi="Helvetica"/>
                <w:sz w:val="20"/>
                <w:szCs w:val="20"/>
              </w:rPr>
              <w:t>ected</w:t>
            </w:r>
            <w:r w:rsidRPr="009E65DC">
              <w:rPr>
                <w:rFonts w:ascii="Helvetica" w:hAnsi="Helvetica"/>
                <w:sz w:val="20"/>
                <w:szCs w:val="20"/>
              </w:rPr>
              <w:t xml:space="preserve"> </w:t>
            </w:r>
            <w:r w:rsidR="00E17346" w:rsidRPr="009E65DC">
              <w:rPr>
                <w:rFonts w:ascii="Helvetica" w:hAnsi="Helvetica"/>
                <w:sz w:val="20"/>
                <w:szCs w:val="20"/>
              </w:rPr>
              <w:t>May 2024</w:t>
            </w:r>
            <w:r w:rsidRPr="009E65DC">
              <w:rPr>
                <w:rFonts w:ascii="Helvetica" w:hAnsi="Helvetica"/>
                <w:b w:val="0"/>
                <w:sz w:val="20"/>
                <w:szCs w:val="20"/>
              </w:rPr>
              <w:t>)</w:t>
            </w:r>
          </w:p>
          <w:p w14:paraId="7AA761C3" w14:textId="1CDEECB0" w:rsidR="0057339B" w:rsidRPr="009E65DC" w:rsidRDefault="0057339B" w:rsidP="0097182F">
            <w:pPr>
              <w:pStyle w:val="Heading1"/>
              <w:outlineLvl w:val="0"/>
              <w:rPr>
                <w:rFonts w:ascii="Helvetica" w:hAnsi="Helvetica"/>
                <w:b w:val="0"/>
                <w:sz w:val="20"/>
                <w:szCs w:val="20"/>
              </w:rPr>
            </w:pPr>
            <w:r w:rsidRPr="009E65DC">
              <w:rPr>
                <w:rFonts w:ascii="Helvetica" w:hAnsi="Helvetica"/>
                <w:sz w:val="20"/>
                <w:szCs w:val="20"/>
              </w:rPr>
              <w:t xml:space="preserve">BA </w:t>
            </w:r>
            <w:r w:rsidRPr="009E65DC">
              <w:rPr>
                <w:rFonts w:ascii="Helvetica" w:hAnsi="Helvetica"/>
                <w:b w:val="0"/>
                <w:sz w:val="20"/>
                <w:szCs w:val="20"/>
              </w:rPr>
              <w:t xml:space="preserve">in </w:t>
            </w:r>
            <w:r w:rsidRPr="009E65DC">
              <w:rPr>
                <w:rFonts w:ascii="Helvetica" w:hAnsi="Helvetica"/>
                <w:sz w:val="20"/>
                <w:szCs w:val="20"/>
              </w:rPr>
              <w:t>Psychology</w:t>
            </w:r>
            <w:r w:rsidRPr="009E65DC">
              <w:rPr>
                <w:rFonts w:ascii="Helvetica" w:hAnsi="Helvetica"/>
                <w:b w:val="0"/>
                <w:sz w:val="20"/>
                <w:szCs w:val="20"/>
              </w:rPr>
              <w:t xml:space="preserve">, </w:t>
            </w:r>
            <w:r w:rsidR="00E17346" w:rsidRPr="009E65DC">
              <w:rPr>
                <w:rFonts w:ascii="Helvetica" w:hAnsi="Helvetica"/>
                <w:b w:val="0"/>
                <w:sz w:val="20"/>
                <w:szCs w:val="20"/>
              </w:rPr>
              <w:t>Reed College</w:t>
            </w:r>
            <w:r w:rsidRPr="009E65DC">
              <w:rPr>
                <w:rFonts w:ascii="Helvetica" w:hAnsi="Helvetica"/>
                <w:b w:val="0"/>
                <w:sz w:val="20"/>
                <w:szCs w:val="20"/>
              </w:rPr>
              <w:t xml:space="preserve"> in </w:t>
            </w:r>
            <w:r w:rsidR="00E17346" w:rsidRPr="009E65DC">
              <w:rPr>
                <w:rFonts w:ascii="Helvetica" w:hAnsi="Helvetica"/>
                <w:b w:val="0"/>
                <w:sz w:val="20"/>
                <w:szCs w:val="20"/>
              </w:rPr>
              <w:t>Portland</w:t>
            </w:r>
            <w:r w:rsidRPr="009E65DC">
              <w:rPr>
                <w:rFonts w:ascii="Helvetica" w:hAnsi="Helvetica"/>
                <w:b w:val="0"/>
                <w:sz w:val="20"/>
                <w:szCs w:val="20"/>
              </w:rPr>
              <w:t xml:space="preserve">, </w:t>
            </w:r>
            <w:r w:rsidR="00E17346" w:rsidRPr="009E65DC">
              <w:rPr>
                <w:rFonts w:ascii="Helvetica" w:hAnsi="Helvetica"/>
                <w:b w:val="0"/>
                <w:sz w:val="20"/>
                <w:szCs w:val="20"/>
              </w:rPr>
              <w:t>OR</w:t>
            </w:r>
            <w:r w:rsidRPr="009E65DC">
              <w:rPr>
                <w:rFonts w:ascii="Helvetica" w:hAnsi="Helvetica"/>
                <w:b w:val="0"/>
                <w:sz w:val="21"/>
                <w:szCs w:val="21"/>
              </w:rPr>
              <w:t xml:space="preserve"> </w:t>
            </w:r>
            <w:r w:rsidRPr="009E65DC">
              <w:rPr>
                <w:rFonts w:ascii="Helvetica" w:hAnsi="Helvetica"/>
                <w:b w:val="0"/>
                <w:sz w:val="20"/>
                <w:szCs w:val="20"/>
              </w:rPr>
              <w:t>(201</w:t>
            </w:r>
            <w:r w:rsidR="00E17346" w:rsidRPr="009E65DC">
              <w:rPr>
                <w:rFonts w:ascii="Helvetica" w:hAnsi="Helvetica"/>
                <w:b w:val="0"/>
                <w:sz w:val="20"/>
                <w:szCs w:val="20"/>
              </w:rPr>
              <w:t>7</w:t>
            </w:r>
            <w:r w:rsidRPr="009E65DC">
              <w:rPr>
                <w:rFonts w:ascii="Helvetica" w:hAnsi="Helvetica"/>
                <w:b w:val="0"/>
                <w:sz w:val="20"/>
                <w:szCs w:val="20"/>
              </w:rPr>
              <w:t>)</w:t>
            </w:r>
          </w:p>
          <w:p w14:paraId="025E5E98" w14:textId="77777777" w:rsidR="0097182F" w:rsidRPr="009E65DC" w:rsidRDefault="0097182F" w:rsidP="0057339B">
            <w:pPr>
              <w:pStyle w:val="Heading1"/>
              <w:outlineLvl w:val="0"/>
              <w:rPr>
                <w:rFonts w:ascii="Helvetica" w:hAnsi="Helvetica"/>
                <w:b w:val="0"/>
                <w:sz w:val="16"/>
                <w:szCs w:val="16"/>
                <w:lang w:eastAsia="zh-CN"/>
              </w:rPr>
            </w:pPr>
          </w:p>
        </w:tc>
      </w:tr>
      <w:tr w:rsidR="0057339B" w:rsidRPr="009E65DC" w14:paraId="1861BD7E" w14:textId="77777777" w:rsidTr="00B152E2">
        <w:tc>
          <w:tcPr>
            <w:tcW w:w="1643" w:type="dxa"/>
            <w:tcBorders>
              <w:top w:val="nil"/>
              <w:left w:val="nil"/>
              <w:bottom w:val="nil"/>
              <w:right w:val="nil"/>
            </w:tcBorders>
          </w:tcPr>
          <w:p w14:paraId="6448A27A" w14:textId="77777777" w:rsidR="0057339B" w:rsidRPr="009E65DC" w:rsidRDefault="00000000" w:rsidP="0057339B">
            <w:pPr>
              <w:pStyle w:val="Heading1"/>
              <w:outlineLvl w:val="0"/>
              <w:rPr>
                <w:rFonts w:ascii="Helvetica" w:hAnsi="Helvetica"/>
                <w:sz w:val="24"/>
                <w:szCs w:val="24"/>
              </w:rPr>
            </w:pPr>
            <w:sdt>
              <w:sdtPr>
                <w:rPr>
                  <w:rFonts w:ascii="Helvetica" w:hAnsi="Helvetica"/>
                  <w:sz w:val="24"/>
                  <w:szCs w:val="24"/>
                </w:rPr>
                <w:alias w:val="Experience:"/>
                <w:tag w:val="Experience:"/>
                <w:id w:val="1033002868"/>
                <w:placeholder>
                  <w:docPart w:val="F90943705251AD41852F80E64DD15441"/>
                </w:placeholder>
                <w:temporary/>
                <w:showingPlcHdr/>
                <w15:appearance w15:val="hidden"/>
              </w:sdtPr>
              <w:sdtContent>
                <w:r w:rsidR="0057339B" w:rsidRPr="009E65DC">
                  <w:rPr>
                    <w:rFonts w:ascii="Helvetica" w:hAnsi="Helvetica"/>
                    <w:sz w:val="24"/>
                    <w:szCs w:val="24"/>
                  </w:rPr>
                  <w:t>Experience</w:t>
                </w:r>
              </w:sdtContent>
            </w:sdt>
          </w:p>
          <w:p w14:paraId="518DFD35" w14:textId="77777777" w:rsidR="0057339B" w:rsidRPr="009E65DC" w:rsidRDefault="0057339B" w:rsidP="0057339B">
            <w:pPr>
              <w:rPr>
                <w:rFonts w:ascii="Helvetica" w:hAnsi="Helvetica" w:cs="Times New Roman"/>
              </w:rPr>
            </w:pPr>
          </w:p>
          <w:p w14:paraId="4F37C0C1" w14:textId="77777777" w:rsidR="0057339B" w:rsidRPr="009E65DC" w:rsidRDefault="0057339B" w:rsidP="0057339B">
            <w:pPr>
              <w:rPr>
                <w:rFonts w:ascii="Helvetica" w:hAnsi="Helvetica" w:cs="Times New Roman"/>
              </w:rPr>
            </w:pPr>
          </w:p>
          <w:p w14:paraId="28EA9889" w14:textId="77777777" w:rsidR="0057339B" w:rsidRPr="009E65DC" w:rsidRDefault="0057339B" w:rsidP="0057339B">
            <w:pPr>
              <w:rPr>
                <w:rFonts w:ascii="Helvetica" w:hAnsi="Helvetica" w:cs="Times New Roman"/>
              </w:rPr>
            </w:pPr>
          </w:p>
          <w:p w14:paraId="4AEA933D" w14:textId="77777777" w:rsidR="0057339B" w:rsidRPr="009E65DC" w:rsidRDefault="0057339B" w:rsidP="0057339B">
            <w:pPr>
              <w:rPr>
                <w:rFonts w:ascii="Helvetica" w:hAnsi="Helvetica" w:cs="Times New Roman"/>
              </w:rPr>
            </w:pPr>
          </w:p>
        </w:tc>
        <w:tc>
          <w:tcPr>
            <w:tcW w:w="9599" w:type="dxa"/>
            <w:tcBorders>
              <w:top w:val="nil"/>
              <w:left w:val="nil"/>
              <w:bottom w:val="nil"/>
              <w:right w:val="nil"/>
            </w:tcBorders>
          </w:tcPr>
          <w:p w14:paraId="241F7257" w14:textId="7F4966B2" w:rsidR="0057339B" w:rsidRPr="009E65DC" w:rsidRDefault="0057339B" w:rsidP="0057339B">
            <w:pPr>
              <w:widowControl w:val="0"/>
              <w:autoSpaceDE w:val="0"/>
              <w:autoSpaceDN w:val="0"/>
              <w:adjustRightInd w:val="0"/>
              <w:spacing w:after="240"/>
              <w:contextualSpacing/>
              <w:rPr>
                <w:rFonts w:ascii="Helvetica" w:hAnsi="Helvetica" w:cs="Times New Roman"/>
                <w:i/>
                <w:color w:val="000000"/>
              </w:rPr>
            </w:pPr>
            <w:r w:rsidRPr="009E65DC">
              <w:rPr>
                <w:rFonts w:ascii="Helvetica" w:hAnsi="Helvetica" w:cs="Times New Roman"/>
                <w:color w:val="000000"/>
                <w:sz w:val="24"/>
                <w:szCs w:val="24"/>
              </w:rPr>
              <w:t>Graduate Researcher, Stanford University,</w:t>
            </w:r>
            <w:r w:rsidRPr="009E65DC">
              <w:rPr>
                <w:rFonts w:ascii="Helvetica" w:hAnsi="Helvetica" w:cs="Times New Roman"/>
                <w:i/>
                <w:color w:val="000000"/>
              </w:rPr>
              <w:t xml:space="preserve"> 201</w:t>
            </w:r>
            <w:r w:rsidR="006D4C40" w:rsidRPr="009E65DC">
              <w:rPr>
                <w:rFonts w:ascii="Helvetica" w:hAnsi="Helvetica" w:cs="Times New Roman"/>
                <w:i/>
                <w:color w:val="000000"/>
              </w:rPr>
              <w:t>9</w:t>
            </w:r>
            <w:r w:rsidRPr="009E65DC">
              <w:rPr>
                <w:rFonts w:ascii="Helvetica" w:hAnsi="Helvetica" w:cs="Times New Roman"/>
                <w:i/>
                <w:color w:val="000000"/>
              </w:rPr>
              <w:t xml:space="preserve"> – Present</w:t>
            </w:r>
          </w:p>
          <w:p w14:paraId="3DF5B8FE" w14:textId="77777777" w:rsidR="009E65DC" w:rsidRPr="009E65DC" w:rsidRDefault="009E65DC" w:rsidP="0057339B">
            <w:pPr>
              <w:widowControl w:val="0"/>
              <w:autoSpaceDE w:val="0"/>
              <w:autoSpaceDN w:val="0"/>
              <w:adjustRightInd w:val="0"/>
              <w:spacing w:after="240"/>
              <w:contextualSpacing/>
              <w:rPr>
                <w:rFonts w:ascii="Helvetica" w:hAnsi="Helvetica" w:cs="Times New Roman"/>
                <w:iCs/>
                <w:color w:val="000000"/>
                <w:sz w:val="4"/>
                <w:szCs w:val="4"/>
              </w:rPr>
            </w:pPr>
          </w:p>
          <w:p w14:paraId="7CB19F6A" w14:textId="0E904D39" w:rsidR="006E7F45" w:rsidRDefault="006D4C40" w:rsidP="006E7F45">
            <w:pPr>
              <w:widowControl w:val="0"/>
              <w:autoSpaceDE w:val="0"/>
              <w:autoSpaceDN w:val="0"/>
              <w:adjustRightInd w:val="0"/>
              <w:spacing w:after="240"/>
              <w:ind w:left="137"/>
              <w:contextualSpacing/>
              <w:rPr>
                <w:rFonts w:ascii="Helvetica" w:hAnsi="Helvetica" w:cs="Times New Roman"/>
                <w:color w:val="000000"/>
                <w:sz w:val="20"/>
                <w:szCs w:val="20"/>
              </w:rPr>
            </w:pPr>
            <w:r w:rsidRPr="009E65DC">
              <w:rPr>
                <w:rFonts w:ascii="Helvetica" w:hAnsi="Helvetica" w:cs="Times New Roman"/>
                <w:color w:val="000000"/>
                <w:sz w:val="20"/>
                <w:szCs w:val="20"/>
              </w:rPr>
              <w:t xml:space="preserve">- </w:t>
            </w:r>
            <w:ins w:id="15" w:author="Microsoft Office User" w:date="2022-12-29T15:18:00Z">
              <w:r w:rsidR="00473EBF">
                <w:rPr>
                  <w:rFonts w:ascii="Helvetica" w:hAnsi="Helvetica" w:cs="Times New Roman"/>
                  <w:color w:val="000000"/>
                  <w:sz w:val="20"/>
                  <w:szCs w:val="20"/>
                </w:rPr>
                <w:t>Lead, c</w:t>
              </w:r>
            </w:ins>
            <w:del w:id="16" w:author="Microsoft Office User" w:date="2022-12-29T15:18:00Z">
              <w:r w:rsidR="00D76921" w:rsidDel="00473EBF">
                <w:rPr>
                  <w:rFonts w:ascii="Helvetica" w:hAnsi="Helvetica" w:cs="Times New Roman"/>
                  <w:color w:val="000000"/>
                  <w:sz w:val="20"/>
                  <w:szCs w:val="20"/>
                </w:rPr>
                <w:delText>C</w:delText>
              </w:r>
            </w:del>
            <w:r w:rsidR="00D76921">
              <w:rPr>
                <w:rFonts w:ascii="Helvetica" w:hAnsi="Helvetica" w:cs="Times New Roman"/>
                <w:color w:val="000000"/>
                <w:sz w:val="20"/>
                <w:szCs w:val="20"/>
              </w:rPr>
              <w:t>onceptualized, designed, and conducted</w:t>
            </w:r>
            <w:r w:rsidRPr="009E65DC">
              <w:rPr>
                <w:rFonts w:ascii="Helvetica" w:hAnsi="Helvetica" w:cs="Times New Roman"/>
                <w:color w:val="000000"/>
                <w:sz w:val="20"/>
                <w:szCs w:val="20"/>
              </w:rPr>
              <w:t xml:space="preserve"> large-</w:t>
            </w:r>
            <w:commentRangeStart w:id="17"/>
            <w:r w:rsidRPr="009E65DC">
              <w:rPr>
                <w:rFonts w:ascii="Helvetica" w:hAnsi="Helvetica" w:cs="Times New Roman"/>
                <w:color w:val="000000"/>
                <w:sz w:val="20"/>
                <w:szCs w:val="20"/>
              </w:rPr>
              <w:t>scale</w:t>
            </w:r>
            <w:commentRangeEnd w:id="17"/>
            <w:r w:rsidR="00473EBF">
              <w:rPr>
                <w:rStyle w:val="CommentReference"/>
              </w:rPr>
              <w:commentReference w:id="17"/>
            </w:r>
            <w:r w:rsidRPr="009E65DC">
              <w:rPr>
                <w:rFonts w:ascii="Helvetica" w:hAnsi="Helvetica" w:cs="Times New Roman"/>
                <w:color w:val="000000"/>
                <w:sz w:val="20"/>
                <w:szCs w:val="20"/>
              </w:rPr>
              <w:t xml:space="preserve"> research projects </w:t>
            </w:r>
            <w:del w:id="18" w:author="Microsoft Office User" w:date="2022-12-29T15:17:00Z">
              <w:r w:rsidRPr="009E65DC" w:rsidDel="00473EBF">
                <w:rPr>
                  <w:rFonts w:ascii="Helvetica" w:hAnsi="Helvetica" w:cs="Times New Roman"/>
                  <w:color w:val="000000"/>
                  <w:sz w:val="20"/>
                  <w:szCs w:val="20"/>
                </w:rPr>
                <w:delText xml:space="preserve">examining </w:delText>
              </w:r>
            </w:del>
            <w:ins w:id="19" w:author="Microsoft Office User" w:date="2022-12-29T15:17:00Z">
              <w:r w:rsidR="00473EBF">
                <w:rPr>
                  <w:rFonts w:ascii="Helvetica" w:hAnsi="Helvetica" w:cs="Times New Roman"/>
                  <w:color w:val="000000"/>
                  <w:sz w:val="20"/>
                  <w:szCs w:val="20"/>
                </w:rPr>
                <w:t>investigating</w:t>
              </w:r>
              <w:r w:rsidR="00473EBF" w:rsidRPr="009E65DC">
                <w:rPr>
                  <w:rFonts w:ascii="Helvetica" w:hAnsi="Helvetica" w:cs="Times New Roman"/>
                  <w:color w:val="000000"/>
                  <w:sz w:val="20"/>
                  <w:szCs w:val="20"/>
                </w:rPr>
                <w:t xml:space="preserve"> </w:t>
              </w:r>
            </w:ins>
            <w:ins w:id="20" w:author="Microsoft Office User" w:date="2022-12-29T15:18:00Z">
              <w:r w:rsidR="00473EBF">
                <w:rPr>
                  <w:rFonts w:ascii="Helvetica" w:hAnsi="Helvetica" w:cs="Times New Roman"/>
                  <w:color w:val="000000"/>
                  <w:sz w:val="20"/>
                  <w:szCs w:val="20"/>
                </w:rPr>
                <w:t xml:space="preserve">what motivates </w:t>
              </w:r>
            </w:ins>
            <w:r w:rsidRPr="009E65DC">
              <w:rPr>
                <w:rFonts w:ascii="Helvetica" w:hAnsi="Helvetica" w:cs="Times New Roman"/>
                <w:color w:val="000000"/>
                <w:sz w:val="20"/>
                <w:szCs w:val="20"/>
              </w:rPr>
              <w:t xml:space="preserve">children and </w:t>
            </w:r>
            <w:del w:id="21" w:author="Microsoft Office User" w:date="2022-12-29T15:18:00Z">
              <w:r w:rsidRPr="009E65DC" w:rsidDel="00473EBF">
                <w:rPr>
                  <w:rFonts w:ascii="Helvetica" w:hAnsi="Helvetica" w:cs="Times New Roman"/>
                  <w:color w:val="000000"/>
                  <w:sz w:val="20"/>
                  <w:szCs w:val="20"/>
                </w:rPr>
                <w:delText>adults' motivation and decision-making i</w:delText>
              </w:r>
            </w:del>
            <w:ins w:id="22" w:author="Microsoft Office User" w:date="2022-12-29T15:18:00Z">
              <w:r w:rsidR="00473EBF">
                <w:rPr>
                  <w:rFonts w:ascii="Helvetica" w:hAnsi="Helvetica" w:cs="Times New Roman"/>
                  <w:color w:val="000000"/>
                  <w:sz w:val="20"/>
                  <w:szCs w:val="20"/>
                </w:rPr>
                <w:t xml:space="preserve"> to pursue better performance i</w:t>
              </w:r>
            </w:ins>
            <w:r w:rsidRPr="009E65DC">
              <w:rPr>
                <w:rFonts w:ascii="Helvetica" w:hAnsi="Helvetica" w:cs="Times New Roman"/>
                <w:color w:val="000000"/>
                <w:sz w:val="20"/>
                <w:szCs w:val="20"/>
              </w:rPr>
              <w:t xml:space="preserve">n </w:t>
            </w:r>
            <w:del w:id="23" w:author="Microsoft Office User" w:date="2022-12-29T15:18:00Z">
              <w:r w:rsidRPr="009E65DC" w:rsidDel="00473EBF">
                <w:rPr>
                  <w:rFonts w:ascii="Helvetica" w:hAnsi="Helvetica" w:cs="Times New Roman"/>
                  <w:color w:val="000000"/>
                  <w:sz w:val="20"/>
                  <w:szCs w:val="20"/>
                </w:rPr>
                <w:delText>academic contexts</w:delText>
              </w:r>
            </w:del>
            <w:ins w:id="24" w:author="Microsoft Office User" w:date="2022-12-29T15:18:00Z">
              <w:r w:rsidR="00473EBF">
                <w:rPr>
                  <w:rFonts w:ascii="Helvetica" w:hAnsi="Helvetica" w:cs="Times New Roman"/>
                  <w:color w:val="000000"/>
                  <w:sz w:val="20"/>
                  <w:szCs w:val="20"/>
                </w:rPr>
                <w:t>school</w:t>
              </w:r>
            </w:ins>
          </w:p>
          <w:p w14:paraId="15CD5485" w14:textId="77777777" w:rsidR="006E7F45" w:rsidRPr="006E7F45" w:rsidRDefault="006E7F45" w:rsidP="006E7F45">
            <w:pPr>
              <w:widowControl w:val="0"/>
              <w:autoSpaceDE w:val="0"/>
              <w:autoSpaceDN w:val="0"/>
              <w:adjustRightInd w:val="0"/>
              <w:spacing w:after="240"/>
              <w:ind w:left="137"/>
              <w:contextualSpacing/>
              <w:rPr>
                <w:rFonts w:ascii="Helvetica" w:hAnsi="Helvetica" w:cs="Times New Roman"/>
                <w:color w:val="000000"/>
                <w:sz w:val="2"/>
                <w:szCs w:val="2"/>
              </w:rPr>
            </w:pPr>
          </w:p>
          <w:p w14:paraId="771343BB" w14:textId="6AF3B2E0" w:rsidR="00E77E44" w:rsidRPr="009E65DC" w:rsidRDefault="006E7F45" w:rsidP="006E7F45">
            <w:pPr>
              <w:widowControl w:val="0"/>
              <w:autoSpaceDE w:val="0"/>
              <w:autoSpaceDN w:val="0"/>
              <w:adjustRightInd w:val="0"/>
              <w:spacing w:after="240"/>
              <w:ind w:left="137"/>
              <w:contextualSpacing/>
              <w:rPr>
                <w:rFonts w:ascii="Helvetica" w:hAnsi="Helvetica" w:cs="Times New Roman"/>
                <w:color w:val="000000"/>
                <w:sz w:val="20"/>
                <w:szCs w:val="20"/>
              </w:rPr>
            </w:pPr>
            <w:commentRangeStart w:id="25"/>
            <w:r>
              <w:rPr>
                <w:rFonts w:ascii="Helvetica" w:hAnsi="Helvetica" w:cs="Times New Roman"/>
                <w:color w:val="000000"/>
                <w:sz w:val="20"/>
                <w:szCs w:val="20"/>
              </w:rPr>
              <w:t xml:space="preserve">- </w:t>
            </w:r>
            <w:r w:rsidR="00E77E44" w:rsidRPr="009E65DC">
              <w:rPr>
                <w:rFonts w:ascii="Helvetica" w:hAnsi="Helvetica" w:cs="Times New Roman"/>
                <w:color w:val="000000"/>
                <w:sz w:val="20"/>
                <w:szCs w:val="20"/>
              </w:rPr>
              <w:t>Recruited and tested over 1000 participants across online and in-person settings</w:t>
            </w:r>
            <w:commentRangeEnd w:id="25"/>
            <w:r w:rsidR="00473EBF">
              <w:rPr>
                <w:rStyle w:val="CommentReference"/>
              </w:rPr>
              <w:commentReference w:id="25"/>
            </w:r>
          </w:p>
          <w:p w14:paraId="1CBC18E1" w14:textId="77777777" w:rsidR="00E77E44" w:rsidRPr="00E77E44" w:rsidRDefault="00E77E44" w:rsidP="009E65DC">
            <w:pPr>
              <w:widowControl w:val="0"/>
              <w:autoSpaceDE w:val="0"/>
              <w:autoSpaceDN w:val="0"/>
              <w:adjustRightInd w:val="0"/>
              <w:spacing w:after="240"/>
              <w:ind w:left="137"/>
              <w:contextualSpacing/>
              <w:rPr>
                <w:rFonts w:ascii="Helvetica" w:hAnsi="Helvetica" w:cs="Times New Roman"/>
                <w:color w:val="000000"/>
                <w:sz w:val="2"/>
                <w:szCs w:val="2"/>
              </w:rPr>
            </w:pPr>
          </w:p>
          <w:p w14:paraId="2B7D9332" w14:textId="1963E87F" w:rsidR="006E7F45" w:rsidRDefault="00E77E44" w:rsidP="006E7F45">
            <w:pPr>
              <w:widowControl w:val="0"/>
              <w:autoSpaceDE w:val="0"/>
              <w:autoSpaceDN w:val="0"/>
              <w:adjustRightInd w:val="0"/>
              <w:spacing w:after="240"/>
              <w:ind w:left="137"/>
              <w:contextualSpacing/>
              <w:rPr>
                <w:rFonts w:ascii="Helvetica" w:hAnsi="Helvetica" w:cs="Times New Roman"/>
                <w:color w:val="000000"/>
                <w:sz w:val="20"/>
                <w:szCs w:val="20"/>
              </w:rPr>
            </w:pPr>
            <w:commentRangeStart w:id="26"/>
            <w:commentRangeStart w:id="27"/>
            <w:r>
              <w:rPr>
                <w:rFonts w:ascii="Helvetica" w:hAnsi="Helvetica" w:cs="Times New Roman"/>
                <w:color w:val="000000"/>
                <w:sz w:val="20"/>
                <w:szCs w:val="20"/>
              </w:rPr>
              <w:t xml:space="preserve">- Gathered qualitative data </w:t>
            </w:r>
            <w:r w:rsidR="00E36E5C">
              <w:rPr>
                <w:rFonts w:ascii="Helvetica" w:hAnsi="Helvetica" w:cs="Times New Roman"/>
                <w:color w:val="000000"/>
                <w:sz w:val="20"/>
                <w:szCs w:val="20"/>
              </w:rPr>
              <w:t xml:space="preserve">with parents </w:t>
            </w:r>
            <w:r>
              <w:rPr>
                <w:rFonts w:ascii="Helvetica" w:hAnsi="Helvetica" w:cs="Times New Roman"/>
                <w:color w:val="000000"/>
                <w:sz w:val="20"/>
                <w:szCs w:val="20"/>
              </w:rPr>
              <w:t xml:space="preserve">and conducted a thematic analysis to identify </w:t>
            </w:r>
            <w:r w:rsidR="00E36E5C">
              <w:rPr>
                <w:rFonts w:ascii="Helvetica" w:hAnsi="Helvetica" w:cs="Times New Roman"/>
                <w:color w:val="000000"/>
                <w:sz w:val="20"/>
                <w:szCs w:val="20"/>
              </w:rPr>
              <w:t xml:space="preserve">key themes in their </w:t>
            </w:r>
            <w:r w:rsidR="008A5163">
              <w:rPr>
                <w:rFonts w:ascii="Helvetica" w:hAnsi="Helvetica" w:cs="Times New Roman"/>
                <w:color w:val="000000"/>
                <w:sz w:val="20"/>
                <w:szCs w:val="20"/>
              </w:rPr>
              <w:t>reactions</w:t>
            </w:r>
            <w:r w:rsidR="00E36E5C">
              <w:rPr>
                <w:rFonts w:ascii="Helvetica" w:hAnsi="Helvetica" w:cs="Times New Roman"/>
                <w:color w:val="000000"/>
                <w:sz w:val="20"/>
                <w:szCs w:val="20"/>
              </w:rPr>
              <w:t xml:space="preserve"> to scenarios involving their child’s academic performance</w:t>
            </w:r>
            <w:commentRangeEnd w:id="26"/>
            <w:r w:rsidR="00473EBF">
              <w:rPr>
                <w:rStyle w:val="CommentReference"/>
              </w:rPr>
              <w:commentReference w:id="26"/>
            </w:r>
          </w:p>
          <w:p w14:paraId="214D259C" w14:textId="77777777" w:rsidR="006E7F45" w:rsidRPr="006E7F45" w:rsidRDefault="006E7F45" w:rsidP="006E7F45">
            <w:pPr>
              <w:widowControl w:val="0"/>
              <w:autoSpaceDE w:val="0"/>
              <w:autoSpaceDN w:val="0"/>
              <w:adjustRightInd w:val="0"/>
              <w:spacing w:after="240"/>
              <w:ind w:left="137"/>
              <w:contextualSpacing/>
              <w:rPr>
                <w:rFonts w:ascii="Helvetica" w:hAnsi="Helvetica" w:cs="Times New Roman"/>
                <w:color w:val="000000"/>
                <w:sz w:val="2"/>
                <w:szCs w:val="2"/>
              </w:rPr>
            </w:pPr>
          </w:p>
          <w:p w14:paraId="3237A587" w14:textId="7AA97F45" w:rsidR="006D4C40" w:rsidRDefault="006E7F45" w:rsidP="006E7F45">
            <w:pPr>
              <w:widowControl w:val="0"/>
              <w:autoSpaceDE w:val="0"/>
              <w:autoSpaceDN w:val="0"/>
              <w:adjustRightInd w:val="0"/>
              <w:spacing w:after="240"/>
              <w:ind w:left="137"/>
              <w:contextualSpacing/>
              <w:rPr>
                <w:rFonts w:ascii="Helvetica" w:hAnsi="Helvetica" w:cs="Times New Roman"/>
                <w:color w:val="000000"/>
                <w:sz w:val="20"/>
                <w:szCs w:val="20"/>
              </w:rPr>
            </w:pPr>
            <w:r>
              <w:rPr>
                <w:rFonts w:ascii="Helvetica" w:hAnsi="Helvetica" w:cs="Times New Roman"/>
                <w:color w:val="000000"/>
                <w:sz w:val="20"/>
                <w:szCs w:val="20"/>
              </w:rPr>
              <w:t xml:space="preserve">- </w:t>
            </w:r>
            <w:r w:rsidR="006D4C40" w:rsidRPr="009E65DC">
              <w:rPr>
                <w:rFonts w:ascii="Helvetica" w:hAnsi="Helvetica" w:cs="Times New Roman"/>
                <w:color w:val="000000"/>
                <w:sz w:val="20"/>
                <w:szCs w:val="20"/>
              </w:rPr>
              <w:t xml:space="preserve">Conducted surveys and </w:t>
            </w:r>
            <w:del w:id="28" w:author="Microsoft Office User" w:date="2022-12-29T15:20:00Z">
              <w:r w:rsidR="006D4C40" w:rsidRPr="009E65DC" w:rsidDel="00473EBF">
                <w:rPr>
                  <w:rFonts w:ascii="Helvetica" w:hAnsi="Helvetica" w:cs="Times New Roman"/>
                  <w:color w:val="000000"/>
                  <w:sz w:val="20"/>
                  <w:szCs w:val="20"/>
                </w:rPr>
                <w:delText xml:space="preserve">used </w:delText>
              </w:r>
            </w:del>
            <w:ins w:id="29" w:author="Microsoft Office User" w:date="2022-12-29T15:20:00Z">
              <w:r w:rsidR="00473EBF">
                <w:rPr>
                  <w:rFonts w:ascii="Helvetica" w:hAnsi="Helvetica" w:cs="Times New Roman"/>
                  <w:color w:val="000000"/>
                  <w:sz w:val="20"/>
                  <w:szCs w:val="20"/>
                </w:rPr>
                <w:t>applied</w:t>
              </w:r>
              <w:r w:rsidR="00473EBF" w:rsidRPr="009E65DC">
                <w:rPr>
                  <w:rFonts w:ascii="Helvetica" w:hAnsi="Helvetica" w:cs="Times New Roman"/>
                  <w:color w:val="000000"/>
                  <w:sz w:val="20"/>
                  <w:szCs w:val="20"/>
                </w:rPr>
                <w:t xml:space="preserve"> </w:t>
              </w:r>
            </w:ins>
            <w:r w:rsidR="006D4C40" w:rsidRPr="009E65DC">
              <w:rPr>
                <w:rFonts w:ascii="Helvetica" w:hAnsi="Helvetica" w:cs="Times New Roman"/>
                <w:color w:val="000000"/>
                <w:sz w:val="20"/>
                <w:szCs w:val="20"/>
              </w:rPr>
              <w:t>linear mixed-effect</w:t>
            </w:r>
            <w:ins w:id="30" w:author="Microsoft Office User" w:date="2022-12-29T15:20:00Z">
              <w:r w:rsidR="00473EBF">
                <w:rPr>
                  <w:rFonts w:ascii="Helvetica" w:hAnsi="Helvetica" w:cs="Times New Roman"/>
                  <w:color w:val="000000"/>
                  <w:sz w:val="20"/>
                  <w:szCs w:val="20"/>
                </w:rPr>
                <w:t xml:space="preserve"> </w:t>
              </w:r>
            </w:ins>
            <w:del w:id="31" w:author="Microsoft Office User" w:date="2022-12-29T15:20:00Z">
              <w:r w:rsidR="006D4C40" w:rsidRPr="009E65DC" w:rsidDel="00473EBF">
                <w:rPr>
                  <w:rFonts w:ascii="Helvetica" w:hAnsi="Helvetica" w:cs="Times New Roman"/>
                  <w:color w:val="000000"/>
                  <w:sz w:val="20"/>
                  <w:szCs w:val="20"/>
                </w:rPr>
                <w:delText xml:space="preserve">s </w:delText>
              </w:r>
            </w:del>
            <w:r w:rsidR="006D4C40" w:rsidRPr="009E65DC">
              <w:rPr>
                <w:rFonts w:ascii="Helvetica" w:hAnsi="Helvetica" w:cs="Times New Roman"/>
                <w:color w:val="000000"/>
                <w:sz w:val="20"/>
                <w:szCs w:val="20"/>
              </w:rPr>
              <w:t xml:space="preserve">regression to investigate which specific </w:t>
            </w:r>
            <w:commentRangeStart w:id="32"/>
            <w:r w:rsidR="006D4C40" w:rsidRPr="009E65DC">
              <w:rPr>
                <w:rFonts w:ascii="Helvetica" w:hAnsi="Helvetica" w:cs="Times New Roman"/>
                <w:color w:val="000000"/>
                <w:sz w:val="20"/>
                <w:szCs w:val="20"/>
              </w:rPr>
              <w:t>beliefs</w:t>
            </w:r>
            <w:commentRangeEnd w:id="32"/>
            <w:r w:rsidR="00473EBF">
              <w:rPr>
                <w:rStyle w:val="CommentReference"/>
              </w:rPr>
              <w:commentReference w:id="32"/>
            </w:r>
            <w:ins w:id="33" w:author="Microsoft Office User" w:date="2022-12-29T15:20:00Z">
              <w:r w:rsidR="00473EBF">
                <w:rPr>
                  <w:rFonts w:ascii="Helvetica" w:hAnsi="Helvetica" w:cs="Times New Roman"/>
                  <w:color w:val="000000"/>
                  <w:sz w:val="20"/>
                  <w:szCs w:val="20"/>
                </w:rPr>
                <w:t xml:space="preserve"> best</w:t>
              </w:r>
            </w:ins>
            <w:r w:rsidR="006D4C40" w:rsidRPr="009E65DC">
              <w:rPr>
                <w:rFonts w:ascii="Helvetica" w:hAnsi="Helvetica" w:cs="Times New Roman"/>
                <w:color w:val="000000"/>
                <w:sz w:val="20"/>
                <w:szCs w:val="20"/>
              </w:rPr>
              <w:t xml:space="preserve"> predict parents' agreement with intrusive or 'helicopter' parenting practices</w:t>
            </w:r>
          </w:p>
          <w:p w14:paraId="6D863EB2" w14:textId="77777777" w:rsidR="009E65DC" w:rsidRPr="009E65DC" w:rsidRDefault="009E65DC" w:rsidP="009E65DC">
            <w:pPr>
              <w:widowControl w:val="0"/>
              <w:autoSpaceDE w:val="0"/>
              <w:autoSpaceDN w:val="0"/>
              <w:adjustRightInd w:val="0"/>
              <w:spacing w:after="240"/>
              <w:ind w:left="137"/>
              <w:contextualSpacing/>
              <w:rPr>
                <w:rFonts w:ascii="Helvetica" w:hAnsi="Helvetica" w:cs="Times New Roman"/>
                <w:color w:val="000000"/>
                <w:sz w:val="2"/>
                <w:szCs w:val="2"/>
              </w:rPr>
            </w:pPr>
          </w:p>
          <w:p w14:paraId="1BD5F746" w14:textId="5220375C" w:rsidR="006D4C40" w:rsidRDefault="006D4C40" w:rsidP="009E65DC">
            <w:pPr>
              <w:widowControl w:val="0"/>
              <w:autoSpaceDE w:val="0"/>
              <w:autoSpaceDN w:val="0"/>
              <w:adjustRightInd w:val="0"/>
              <w:spacing w:after="240"/>
              <w:ind w:left="137"/>
              <w:contextualSpacing/>
              <w:rPr>
                <w:rFonts w:ascii="Helvetica" w:hAnsi="Helvetica" w:cs="Times New Roman"/>
                <w:color w:val="000000"/>
                <w:sz w:val="20"/>
                <w:szCs w:val="20"/>
              </w:rPr>
            </w:pPr>
            <w:commentRangeStart w:id="34"/>
            <w:r w:rsidRPr="009E65DC">
              <w:rPr>
                <w:rFonts w:ascii="Helvetica" w:hAnsi="Helvetica" w:cs="Times New Roman"/>
                <w:color w:val="000000"/>
                <w:sz w:val="20"/>
                <w:szCs w:val="20"/>
              </w:rPr>
              <w:t>- Designed and carried out behavioral experiments to explore children's understanding of how reputational concerns (e.g., wanting to appear "smart") might influence peers' behavior in the classroom</w:t>
            </w:r>
            <w:commentRangeEnd w:id="34"/>
            <w:r w:rsidR="00473EBF">
              <w:rPr>
                <w:rStyle w:val="CommentReference"/>
              </w:rPr>
              <w:commentReference w:id="34"/>
            </w:r>
          </w:p>
          <w:commentRangeEnd w:id="27"/>
          <w:p w14:paraId="38F8B8A3" w14:textId="77777777" w:rsidR="009E65DC" w:rsidRPr="009E65DC" w:rsidRDefault="00473EBF" w:rsidP="009E65DC">
            <w:pPr>
              <w:widowControl w:val="0"/>
              <w:autoSpaceDE w:val="0"/>
              <w:autoSpaceDN w:val="0"/>
              <w:adjustRightInd w:val="0"/>
              <w:spacing w:after="240"/>
              <w:ind w:left="137"/>
              <w:contextualSpacing/>
              <w:rPr>
                <w:rFonts w:ascii="Helvetica" w:hAnsi="Helvetica" w:cs="Times New Roman"/>
                <w:color w:val="000000"/>
                <w:sz w:val="2"/>
                <w:szCs w:val="2"/>
              </w:rPr>
            </w:pPr>
            <w:r>
              <w:rPr>
                <w:rStyle w:val="CommentReference"/>
              </w:rPr>
              <w:commentReference w:id="27"/>
            </w:r>
          </w:p>
          <w:p w14:paraId="7A7BF9FD" w14:textId="022EB650" w:rsidR="006D4C40" w:rsidRDefault="006D4C40" w:rsidP="009E65DC">
            <w:pPr>
              <w:widowControl w:val="0"/>
              <w:autoSpaceDE w:val="0"/>
              <w:autoSpaceDN w:val="0"/>
              <w:adjustRightInd w:val="0"/>
              <w:spacing w:after="240"/>
              <w:ind w:left="137"/>
              <w:contextualSpacing/>
              <w:rPr>
                <w:rFonts w:ascii="Helvetica" w:hAnsi="Helvetica" w:cs="Times New Roman"/>
                <w:color w:val="000000"/>
                <w:sz w:val="20"/>
                <w:szCs w:val="20"/>
              </w:rPr>
            </w:pPr>
            <w:commentRangeStart w:id="35"/>
            <w:r w:rsidRPr="009E65DC">
              <w:rPr>
                <w:rFonts w:ascii="Helvetica" w:hAnsi="Helvetica" w:cs="Times New Roman"/>
                <w:color w:val="000000"/>
                <w:sz w:val="20"/>
                <w:szCs w:val="20"/>
              </w:rPr>
              <w:t xml:space="preserve">- Communicated research findings by presenting at major international conferences and publishing first-author articles, both in </w:t>
            </w:r>
            <w:hyperlink r:id="rId15" w:history="1">
              <w:r w:rsidRPr="00D949B7">
                <w:rPr>
                  <w:rStyle w:val="Hyperlink"/>
                  <w:rFonts w:ascii="Helvetica" w:hAnsi="Helvetica" w:cs="Times New Roman"/>
                  <w:sz w:val="20"/>
                  <w:szCs w:val="20"/>
                </w:rPr>
                <w:t>high-impact academic journals</w:t>
              </w:r>
            </w:hyperlink>
            <w:r w:rsidRPr="009E65DC">
              <w:rPr>
                <w:rFonts w:ascii="Helvetica" w:hAnsi="Helvetica" w:cs="Times New Roman"/>
                <w:color w:val="000000"/>
                <w:sz w:val="20"/>
                <w:szCs w:val="20"/>
              </w:rPr>
              <w:t xml:space="preserve"> and </w:t>
            </w:r>
            <w:hyperlink r:id="rId16" w:history="1">
              <w:r w:rsidRPr="00D27A20">
                <w:rPr>
                  <w:rStyle w:val="Hyperlink"/>
                  <w:rFonts w:ascii="Helvetica" w:hAnsi="Helvetica" w:cs="Times New Roman"/>
                  <w:sz w:val="20"/>
                  <w:szCs w:val="20"/>
                </w:rPr>
                <w:t>popular science outlets</w:t>
              </w:r>
            </w:hyperlink>
            <w:commentRangeEnd w:id="35"/>
            <w:r w:rsidR="00473EBF">
              <w:rPr>
                <w:rStyle w:val="CommentReference"/>
              </w:rPr>
              <w:commentReference w:id="35"/>
            </w:r>
          </w:p>
          <w:p w14:paraId="21AEDFFF" w14:textId="77777777" w:rsidR="009E65DC" w:rsidRPr="009E65DC" w:rsidRDefault="009E65DC" w:rsidP="009E65DC">
            <w:pPr>
              <w:widowControl w:val="0"/>
              <w:autoSpaceDE w:val="0"/>
              <w:autoSpaceDN w:val="0"/>
              <w:adjustRightInd w:val="0"/>
              <w:spacing w:after="240"/>
              <w:ind w:left="137"/>
              <w:contextualSpacing/>
              <w:rPr>
                <w:rFonts w:ascii="Helvetica" w:hAnsi="Helvetica" w:cs="Times New Roman"/>
                <w:color w:val="000000"/>
                <w:sz w:val="2"/>
                <w:szCs w:val="2"/>
              </w:rPr>
            </w:pPr>
          </w:p>
          <w:p w14:paraId="3194B2B8" w14:textId="6806F9BC" w:rsidR="006B3BA0" w:rsidRDefault="006D4C40" w:rsidP="002F601C">
            <w:pPr>
              <w:widowControl w:val="0"/>
              <w:autoSpaceDE w:val="0"/>
              <w:autoSpaceDN w:val="0"/>
              <w:adjustRightInd w:val="0"/>
              <w:spacing w:after="240"/>
              <w:ind w:left="137"/>
              <w:contextualSpacing/>
              <w:rPr>
                <w:rFonts w:ascii="Helvetica" w:hAnsi="Helvetica" w:cs="Times New Roman"/>
                <w:color w:val="000000"/>
                <w:sz w:val="20"/>
                <w:szCs w:val="20"/>
              </w:rPr>
            </w:pPr>
            <w:r w:rsidRPr="009E65DC">
              <w:rPr>
                <w:rFonts w:ascii="Helvetica" w:hAnsi="Helvetica" w:cs="Times New Roman"/>
                <w:color w:val="000000"/>
                <w:sz w:val="20"/>
                <w:szCs w:val="20"/>
              </w:rPr>
              <w:t xml:space="preserve">- Received competitive $138,000 </w:t>
            </w:r>
            <w:hyperlink r:id="rId17" w:history="1">
              <w:r w:rsidRPr="00B409B9">
                <w:rPr>
                  <w:rStyle w:val="Hyperlink"/>
                  <w:rFonts w:ascii="Helvetica" w:hAnsi="Helvetica" w:cs="Times New Roman"/>
                  <w:sz w:val="20"/>
                  <w:szCs w:val="20"/>
                </w:rPr>
                <w:t>grant from the National Science Foundation</w:t>
              </w:r>
            </w:hyperlink>
          </w:p>
          <w:p w14:paraId="529C37CD" w14:textId="77777777" w:rsidR="002F601C" w:rsidRPr="002F601C" w:rsidRDefault="002F601C" w:rsidP="002F601C">
            <w:pPr>
              <w:widowControl w:val="0"/>
              <w:autoSpaceDE w:val="0"/>
              <w:autoSpaceDN w:val="0"/>
              <w:adjustRightInd w:val="0"/>
              <w:spacing w:after="240"/>
              <w:ind w:left="137"/>
              <w:contextualSpacing/>
              <w:rPr>
                <w:rFonts w:ascii="Helvetica" w:hAnsi="Helvetica" w:cs="Times New Roman"/>
                <w:color w:val="000000"/>
                <w:sz w:val="10"/>
                <w:szCs w:val="10"/>
              </w:rPr>
            </w:pPr>
          </w:p>
          <w:p w14:paraId="30991170" w14:textId="50E5AC19" w:rsidR="006B3BA0" w:rsidRDefault="006D4C40" w:rsidP="00356D39">
            <w:pPr>
              <w:widowControl w:val="0"/>
              <w:autoSpaceDE w:val="0"/>
              <w:autoSpaceDN w:val="0"/>
              <w:adjustRightInd w:val="0"/>
              <w:spacing w:after="240"/>
              <w:contextualSpacing/>
              <w:rPr>
                <w:rFonts w:ascii="Helvetica" w:hAnsi="Helvetica" w:cs="Times New Roman"/>
                <w:i/>
                <w:color w:val="000000"/>
              </w:rPr>
            </w:pPr>
            <w:r w:rsidRPr="009E65DC">
              <w:rPr>
                <w:rFonts w:ascii="Helvetica" w:hAnsi="Helvetica" w:cs="Times New Roman"/>
                <w:color w:val="000000"/>
                <w:sz w:val="24"/>
                <w:szCs w:val="24"/>
              </w:rPr>
              <w:t>Inclusive Teaching Fellow</w:t>
            </w:r>
            <w:r w:rsidR="006B3BA0" w:rsidRPr="009E65DC">
              <w:rPr>
                <w:rFonts w:ascii="Helvetica" w:hAnsi="Helvetica" w:cs="Times New Roman"/>
                <w:color w:val="000000"/>
                <w:sz w:val="24"/>
                <w:szCs w:val="24"/>
              </w:rPr>
              <w:t xml:space="preserve">, </w:t>
            </w:r>
            <w:r w:rsidRPr="009E65DC">
              <w:rPr>
                <w:rFonts w:ascii="Helvetica" w:hAnsi="Helvetica" w:cs="Times New Roman"/>
                <w:color w:val="000000"/>
                <w:sz w:val="24"/>
                <w:szCs w:val="24"/>
              </w:rPr>
              <w:t>Stanford Center for Teaching &amp; Learning</w:t>
            </w:r>
            <w:r w:rsidR="006B3BA0" w:rsidRPr="009E65DC">
              <w:rPr>
                <w:rFonts w:ascii="Helvetica" w:hAnsi="Helvetica" w:cs="Times New Roman"/>
                <w:color w:val="000000"/>
                <w:sz w:val="24"/>
                <w:szCs w:val="24"/>
              </w:rPr>
              <w:t>,</w:t>
            </w:r>
            <w:r w:rsidR="006B3BA0" w:rsidRPr="009E65DC">
              <w:rPr>
                <w:rFonts w:ascii="Helvetica" w:hAnsi="Helvetica" w:cs="Times New Roman"/>
                <w:i/>
                <w:color w:val="000000"/>
              </w:rPr>
              <w:t xml:space="preserve"> 20</w:t>
            </w:r>
            <w:r w:rsidRPr="009E65DC">
              <w:rPr>
                <w:rFonts w:ascii="Helvetica" w:hAnsi="Helvetica" w:cs="Times New Roman"/>
                <w:i/>
                <w:color w:val="000000"/>
              </w:rPr>
              <w:t>21</w:t>
            </w:r>
            <w:r w:rsidR="006B3BA0" w:rsidRPr="009E65DC">
              <w:rPr>
                <w:rFonts w:ascii="Helvetica" w:hAnsi="Helvetica" w:cs="Times New Roman"/>
                <w:i/>
                <w:color w:val="000000"/>
              </w:rPr>
              <w:t xml:space="preserve"> – </w:t>
            </w:r>
            <w:r w:rsidRPr="009E65DC">
              <w:rPr>
                <w:rFonts w:ascii="Helvetica" w:hAnsi="Helvetica" w:cs="Times New Roman"/>
                <w:i/>
                <w:color w:val="000000"/>
              </w:rPr>
              <w:t>present</w:t>
            </w:r>
          </w:p>
          <w:p w14:paraId="1608234F" w14:textId="77777777" w:rsidR="009E65DC" w:rsidRPr="009E65DC" w:rsidRDefault="009E65DC" w:rsidP="00356D39">
            <w:pPr>
              <w:widowControl w:val="0"/>
              <w:autoSpaceDE w:val="0"/>
              <w:autoSpaceDN w:val="0"/>
              <w:adjustRightInd w:val="0"/>
              <w:spacing w:after="240"/>
              <w:contextualSpacing/>
              <w:rPr>
                <w:rFonts w:ascii="Helvetica" w:hAnsi="Helvetica" w:cs="Times New Roman"/>
                <w:iCs/>
                <w:color w:val="000000"/>
                <w:sz w:val="4"/>
                <w:szCs w:val="4"/>
              </w:rPr>
            </w:pPr>
          </w:p>
          <w:p w14:paraId="07230465" w14:textId="2077A54E" w:rsidR="006D4C40" w:rsidRDefault="006D4C40" w:rsidP="009E65DC">
            <w:pPr>
              <w:widowControl w:val="0"/>
              <w:autoSpaceDE w:val="0"/>
              <w:autoSpaceDN w:val="0"/>
              <w:adjustRightInd w:val="0"/>
              <w:ind w:left="137"/>
              <w:rPr>
                <w:rFonts w:ascii="Helvetica" w:hAnsi="Helvetica" w:cs="Times New Roman"/>
                <w:color w:val="000000"/>
                <w:sz w:val="20"/>
                <w:szCs w:val="20"/>
              </w:rPr>
            </w:pPr>
            <w:r w:rsidRPr="009E65DC">
              <w:rPr>
                <w:rFonts w:ascii="Helvetica" w:hAnsi="Helvetica" w:cs="Times New Roman"/>
                <w:color w:val="000000"/>
                <w:sz w:val="20"/>
                <w:szCs w:val="20"/>
              </w:rPr>
              <w:t xml:space="preserve">- </w:t>
            </w:r>
            <w:commentRangeStart w:id="36"/>
            <w:r w:rsidR="00EB6C45">
              <w:rPr>
                <w:rFonts w:ascii="Helvetica" w:hAnsi="Helvetica" w:cs="Times New Roman"/>
                <w:color w:val="000000"/>
                <w:sz w:val="20"/>
                <w:szCs w:val="20"/>
              </w:rPr>
              <w:t xml:space="preserve">Collaborated with project co-lead </w:t>
            </w:r>
            <w:commentRangeEnd w:id="36"/>
            <w:r w:rsidR="00473EBF">
              <w:rPr>
                <w:rStyle w:val="CommentReference"/>
              </w:rPr>
              <w:commentReference w:id="36"/>
            </w:r>
            <w:r w:rsidR="00EB6C45">
              <w:rPr>
                <w:rFonts w:ascii="Helvetica" w:hAnsi="Helvetica" w:cs="Times New Roman"/>
                <w:color w:val="000000"/>
                <w:sz w:val="20"/>
                <w:szCs w:val="20"/>
              </w:rPr>
              <w:t>to</w:t>
            </w:r>
            <w:r w:rsidRPr="009E65DC">
              <w:rPr>
                <w:rFonts w:ascii="Helvetica" w:hAnsi="Helvetica" w:cs="Times New Roman"/>
                <w:color w:val="000000"/>
                <w:sz w:val="20"/>
                <w:szCs w:val="20"/>
              </w:rPr>
              <w:t xml:space="preserve"> </w:t>
            </w:r>
            <w:r w:rsidR="00EB6C45">
              <w:rPr>
                <w:rFonts w:ascii="Helvetica" w:hAnsi="Helvetica" w:cs="Times New Roman"/>
                <w:color w:val="000000"/>
                <w:sz w:val="20"/>
                <w:szCs w:val="20"/>
              </w:rPr>
              <w:t>propose</w:t>
            </w:r>
            <w:r w:rsidRPr="009E65DC">
              <w:rPr>
                <w:rFonts w:ascii="Helvetica" w:hAnsi="Helvetica" w:cs="Times New Roman"/>
                <w:color w:val="000000"/>
                <w:sz w:val="20"/>
                <w:szCs w:val="20"/>
              </w:rPr>
              <w:t>, manage, and procure</w:t>
            </w:r>
            <w:r w:rsidR="00EB6C45">
              <w:rPr>
                <w:rFonts w:ascii="Helvetica" w:hAnsi="Helvetica" w:cs="Times New Roman"/>
                <w:color w:val="000000"/>
                <w:sz w:val="20"/>
                <w:szCs w:val="20"/>
              </w:rPr>
              <w:t xml:space="preserve"> </w:t>
            </w:r>
            <w:r w:rsidRPr="009E65DC">
              <w:rPr>
                <w:rFonts w:ascii="Helvetica" w:hAnsi="Helvetica" w:cs="Times New Roman"/>
                <w:color w:val="000000"/>
                <w:sz w:val="20"/>
                <w:szCs w:val="20"/>
              </w:rPr>
              <w:t>funding for a multi-year project aimed at promoting inclusive teaching practices among graduate teaching assistants (TAs)</w:t>
            </w:r>
          </w:p>
          <w:p w14:paraId="7A029A48" w14:textId="77777777" w:rsidR="009E65DC" w:rsidRPr="009E65DC" w:rsidRDefault="009E65DC" w:rsidP="009E65DC">
            <w:pPr>
              <w:widowControl w:val="0"/>
              <w:autoSpaceDE w:val="0"/>
              <w:autoSpaceDN w:val="0"/>
              <w:adjustRightInd w:val="0"/>
              <w:ind w:left="137"/>
              <w:rPr>
                <w:rFonts w:ascii="Helvetica" w:hAnsi="Helvetica" w:cs="Times New Roman"/>
                <w:color w:val="000000"/>
                <w:sz w:val="2"/>
                <w:szCs w:val="2"/>
              </w:rPr>
            </w:pPr>
          </w:p>
          <w:p w14:paraId="281C2152" w14:textId="058C9CA0" w:rsidR="006D4C40" w:rsidRDefault="006D4C40" w:rsidP="002F601C">
            <w:pPr>
              <w:widowControl w:val="0"/>
              <w:autoSpaceDE w:val="0"/>
              <w:autoSpaceDN w:val="0"/>
              <w:adjustRightInd w:val="0"/>
              <w:ind w:left="137"/>
              <w:rPr>
                <w:rFonts w:ascii="Helvetica" w:hAnsi="Helvetica" w:cs="Times New Roman"/>
                <w:color w:val="000000"/>
                <w:sz w:val="20"/>
                <w:szCs w:val="20"/>
              </w:rPr>
            </w:pPr>
            <w:commentRangeStart w:id="37"/>
            <w:r w:rsidRPr="009E65DC">
              <w:rPr>
                <w:rFonts w:ascii="Helvetica" w:hAnsi="Helvetica" w:cs="Times New Roman"/>
                <w:color w:val="000000"/>
                <w:sz w:val="20"/>
                <w:szCs w:val="20"/>
              </w:rPr>
              <w:t xml:space="preserve">- </w:t>
            </w:r>
            <w:r w:rsidR="00EB6C45">
              <w:rPr>
                <w:rFonts w:ascii="Helvetica" w:hAnsi="Helvetica" w:cs="Times New Roman"/>
                <w:color w:val="000000"/>
                <w:sz w:val="20"/>
                <w:szCs w:val="20"/>
              </w:rPr>
              <w:t>Designed</w:t>
            </w:r>
            <w:r w:rsidRPr="009E65DC">
              <w:rPr>
                <w:rFonts w:ascii="Helvetica" w:hAnsi="Helvetica" w:cs="Times New Roman"/>
                <w:color w:val="000000"/>
                <w:sz w:val="20"/>
                <w:szCs w:val="20"/>
              </w:rPr>
              <w:t xml:space="preserve"> and </w:t>
            </w:r>
            <w:r w:rsidR="00EB6C45">
              <w:rPr>
                <w:rFonts w:ascii="Helvetica" w:hAnsi="Helvetica" w:cs="Times New Roman"/>
                <w:color w:val="000000"/>
                <w:sz w:val="20"/>
                <w:szCs w:val="20"/>
              </w:rPr>
              <w:t>lead</w:t>
            </w:r>
            <w:r w:rsidRPr="009E65DC">
              <w:rPr>
                <w:rFonts w:ascii="Helvetica" w:hAnsi="Helvetica" w:cs="Times New Roman"/>
                <w:color w:val="000000"/>
                <w:sz w:val="20"/>
                <w:szCs w:val="20"/>
              </w:rPr>
              <w:t xml:space="preserve"> interactive workshops where TAs learned to implement inclusive approaches to common teaching challenges (e.g., encouraging student participation), resulting in 100% of T</w:t>
            </w:r>
            <w:r w:rsidR="009E65DC">
              <w:rPr>
                <w:rFonts w:ascii="Helvetica" w:hAnsi="Helvetica" w:cs="Times New Roman"/>
                <w:color w:val="000000"/>
                <w:sz w:val="20"/>
                <w:szCs w:val="20"/>
              </w:rPr>
              <w:t>A</w:t>
            </w:r>
            <w:r w:rsidRPr="009E65DC">
              <w:rPr>
                <w:rFonts w:ascii="Helvetica" w:hAnsi="Helvetica" w:cs="Times New Roman"/>
                <w:color w:val="000000"/>
                <w:sz w:val="20"/>
                <w:szCs w:val="20"/>
              </w:rPr>
              <w:t>s</w:t>
            </w:r>
            <w:r w:rsidR="009E65DC">
              <w:rPr>
                <w:rFonts w:ascii="Helvetica" w:hAnsi="Helvetica" w:cs="Times New Roman"/>
                <w:color w:val="000000"/>
                <w:sz w:val="20"/>
                <w:szCs w:val="20"/>
              </w:rPr>
              <w:t xml:space="preserve"> </w:t>
            </w:r>
            <w:r w:rsidRPr="009E65DC">
              <w:rPr>
                <w:rFonts w:ascii="Helvetica" w:hAnsi="Helvetica" w:cs="Times New Roman"/>
                <w:color w:val="000000"/>
                <w:sz w:val="20"/>
                <w:szCs w:val="20"/>
              </w:rPr>
              <w:t>reporting more confidence in creating an inclusive learning environment</w:t>
            </w:r>
            <w:commentRangeEnd w:id="37"/>
            <w:r w:rsidR="00B26A0A">
              <w:rPr>
                <w:rStyle w:val="CommentReference"/>
              </w:rPr>
              <w:commentReference w:id="37"/>
            </w:r>
          </w:p>
          <w:p w14:paraId="34B69EB7" w14:textId="77777777" w:rsidR="002F601C" w:rsidRPr="002F601C" w:rsidRDefault="002F601C" w:rsidP="002F601C">
            <w:pPr>
              <w:widowControl w:val="0"/>
              <w:autoSpaceDE w:val="0"/>
              <w:autoSpaceDN w:val="0"/>
              <w:adjustRightInd w:val="0"/>
              <w:ind w:left="137"/>
              <w:rPr>
                <w:rFonts w:ascii="Helvetica" w:hAnsi="Helvetica" w:cs="Times New Roman"/>
                <w:color w:val="000000"/>
                <w:sz w:val="10"/>
                <w:szCs w:val="10"/>
              </w:rPr>
            </w:pPr>
          </w:p>
          <w:p w14:paraId="44009775" w14:textId="0A271237" w:rsidR="00356D39" w:rsidRDefault="006D4C40" w:rsidP="00356D39">
            <w:pPr>
              <w:widowControl w:val="0"/>
              <w:autoSpaceDE w:val="0"/>
              <w:autoSpaceDN w:val="0"/>
              <w:adjustRightInd w:val="0"/>
              <w:spacing w:after="240"/>
              <w:contextualSpacing/>
              <w:rPr>
                <w:rFonts w:ascii="Helvetica" w:hAnsi="Helvetica" w:cs="Times New Roman"/>
                <w:i/>
                <w:color w:val="000000"/>
              </w:rPr>
            </w:pPr>
            <w:r w:rsidRPr="009E65DC">
              <w:rPr>
                <w:rFonts w:ascii="Helvetica" w:hAnsi="Helvetica" w:cs="Times New Roman"/>
                <w:color w:val="000000"/>
                <w:sz w:val="24"/>
                <w:szCs w:val="24"/>
              </w:rPr>
              <w:t>Admissions Representative</w:t>
            </w:r>
            <w:r w:rsidR="00356D39" w:rsidRPr="009E65DC">
              <w:rPr>
                <w:rFonts w:ascii="Helvetica" w:hAnsi="Helvetica" w:cs="Times New Roman"/>
                <w:color w:val="000000"/>
                <w:sz w:val="24"/>
                <w:szCs w:val="24"/>
              </w:rPr>
              <w:t>,</w:t>
            </w:r>
            <w:r w:rsidRPr="009E65DC">
              <w:rPr>
                <w:rFonts w:ascii="Helvetica" w:hAnsi="Helvetica" w:cs="Times New Roman"/>
                <w:color w:val="000000"/>
                <w:sz w:val="24"/>
                <w:szCs w:val="24"/>
              </w:rPr>
              <w:t xml:space="preserve"> Stanford University,</w:t>
            </w:r>
            <w:r w:rsidR="00356D39" w:rsidRPr="009E65DC">
              <w:rPr>
                <w:rFonts w:ascii="Helvetica" w:hAnsi="Helvetica" w:cs="Times New Roman"/>
                <w:i/>
                <w:color w:val="000000"/>
              </w:rPr>
              <w:t xml:space="preserve"> 20</w:t>
            </w:r>
            <w:r w:rsidRPr="009E65DC">
              <w:rPr>
                <w:rFonts w:ascii="Helvetica" w:hAnsi="Helvetica" w:cs="Times New Roman"/>
                <w:i/>
                <w:color w:val="000000"/>
              </w:rPr>
              <w:t>20</w:t>
            </w:r>
            <w:r w:rsidR="00356D39" w:rsidRPr="009E65DC">
              <w:rPr>
                <w:rFonts w:ascii="Helvetica" w:hAnsi="Helvetica" w:cs="Times New Roman"/>
                <w:i/>
                <w:color w:val="000000"/>
              </w:rPr>
              <w:t xml:space="preserve"> – </w:t>
            </w:r>
            <w:r w:rsidRPr="009E65DC">
              <w:rPr>
                <w:rFonts w:ascii="Helvetica" w:hAnsi="Helvetica" w:cs="Times New Roman"/>
                <w:i/>
                <w:color w:val="000000"/>
              </w:rPr>
              <w:t>2022</w:t>
            </w:r>
          </w:p>
          <w:p w14:paraId="17F29070" w14:textId="77777777" w:rsidR="002F601C" w:rsidRPr="002F601C" w:rsidRDefault="002F601C" w:rsidP="00356D39">
            <w:pPr>
              <w:widowControl w:val="0"/>
              <w:autoSpaceDE w:val="0"/>
              <w:autoSpaceDN w:val="0"/>
              <w:adjustRightInd w:val="0"/>
              <w:spacing w:after="240"/>
              <w:contextualSpacing/>
              <w:rPr>
                <w:rFonts w:ascii="Helvetica" w:hAnsi="Helvetica" w:cs="Times New Roman"/>
                <w:iCs/>
                <w:color w:val="000000"/>
                <w:sz w:val="4"/>
                <w:szCs w:val="4"/>
              </w:rPr>
            </w:pPr>
          </w:p>
          <w:p w14:paraId="12B81103" w14:textId="5AFA4520" w:rsidR="00C27B4A" w:rsidRDefault="00C27B4A" w:rsidP="009E65DC">
            <w:pPr>
              <w:widowControl w:val="0"/>
              <w:tabs>
                <w:tab w:val="left" w:pos="6994"/>
              </w:tabs>
              <w:autoSpaceDE w:val="0"/>
              <w:autoSpaceDN w:val="0"/>
              <w:adjustRightInd w:val="0"/>
              <w:spacing w:after="240"/>
              <w:ind w:left="137"/>
              <w:contextualSpacing/>
              <w:rPr>
                <w:rFonts w:ascii="Helvetica" w:hAnsi="Helvetica" w:cs="Times New Roman"/>
                <w:color w:val="000000"/>
                <w:sz w:val="20"/>
                <w:szCs w:val="20"/>
              </w:rPr>
            </w:pPr>
            <w:commentRangeStart w:id="38"/>
            <w:r w:rsidRPr="009E65DC">
              <w:rPr>
                <w:rFonts w:ascii="Helvetica" w:hAnsi="Helvetica" w:cs="Times New Roman"/>
                <w:color w:val="000000"/>
                <w:sz w:val="20"/>
                <w:szCs w:val="20"/>
              </w:rPr>
              <w:t xml:space="preserve">- Collaborated with a cross-functional team of faculty, students, and staff to </w:t>
            </w:r>
            <w:r w:rsidR="00946466">
              <w:rPr>
                <w:rFonts w:ascii="Helvetica" w:hAnsi="Helvetica" w:cs="Times New Roman"/>
                <w:color w:val="000000"/>
                <w:sz w:val="20"/>
                <w:szCs w:val="20"/>
              </w:rPr>
              <w:t>develop evaluation criteria and assess</w:t>
            </w:r>
            <w:r w:rsidRPr="009E65DC">
              <w:rPr>
                <w:rFonts w:ascii="Helvetica" w:hAnsi="Helvetica" w:cs="Times New Roman"/>
                <w:color w:val="000000"/>
                <w:sz w:val="20"/>
                <w:szCs w:val="20"/>
              </w:rPr>
              <w:t xml:space="preserve"> applications from prospective Psychology PhD students</w:t>
            </w:r>
            <w:commentRangeEnd w:id="38"/>
            <w:r w:rsidR="00B26A0A">
              <w:rPr>
                <w:rStyle w:val="CommentReference"/>
              </w:rPr>
              <w:commentReference w:id="38"/>
            </w:r>
          </w:p>
          <w:p w14:paraId="2C5068D0" w14:textId="77777777" w:rsidR="002F601C" w:rsidRPr="002F601C" w:rsidRDefault="002F601C" w:rsidP="009E65DC">
            <w:pPr>
              <w:widowControl w:val="0"/>
              <w:tabs>
                <w:tab w:val="left" w:pos="6994"/>
              </w:tabs>
              <w:autoSpaceDE w:val="0"/>
              <w:autoSpaceDN w:val="0"/>
              <w:adjustRightInd w:val="0"/>
              <w:spacing w:after="240"/>
              <w:ind w:left="137"/>
              <w:contextualSpacing/>
              <w:rPr>
                <w:rFonts w:ascii="Helvetica" w:hAnsi="Helvetica" w:cs="Times New Roman"/>
                <w:color w:val="000000"/>
                <w:sz w:val="2"/>
                <w:szCs w:val="2"/>
              </w:rPr>
            </w:pPr>
          </w:p>
          <w:p w14:paraId="3A7161A7" w14:textId="23D1AD8F" w:rsidR="00C27B4A" w:rsidRDefault="00C27B4A" w:rsidP="009E65DC">
            <w:pPr>
              <w:widowControl w:val="0"/>
              <w:tabs>
                <w:tab w:val="left" w:pos="6994"/>
              </w:tabs>
              <w:autoSpaceDE w:val="0"/>
              <w:autoSpaceDN w:val="0"/>
              <w:adjustRightInd w:val="0"/>
              <w:spacing w:after="240"/>
              <w:ind w:left="137"/>
              <w:contextualSpacing/>
              <w:rPr>
                <w:rFonts w:ascii="Helvetica" w:hAnsi="Helvetica" w:cs="Times New Roman"/>
                <w:color w:val="000000"/>
                <w:sz w:val="20"/>
                <w:szCs w:val="20"/>
              </w:rPr>
            </w:pPr>
            <w:commentRangeStart w:id="39"/>
            <w:r w:rsidRPr="009E65DC">
              <w:rPr>
                <w:rFonts w:ascii="Helvetica" w:hAnsi="Helvetica" w:cs="Times New Roman"/>
                <w:color w:val="000000"/>
                <w:sz w:val="20"/>
                <w:szCs w:val="20"/>
              </w:rPr>
              <w:t>- Generated workflow for tracking ratings of applications across several key metrics</w:t>
            </w:r>
            <w:commentRangeEnd w:id="39"/>
            <w:r w:rsidR="00B26A0A">
              <w:rPr>
                <w:rStyle w:val="CommentReference"/>
              </w:rPr>
              <w:commentReference w:id="39"/>
            </w:r>
          </w:p>
          <w:p w14:paraId="3DFC110E" w14:textId="77777777" w:rsidR="002F601C" w:rsidRPr="002F601C" w:rsidRDefault="002F601C" w:rsidP="009E65DC">
            <w:pPr>
              <w:widowControl w:val="0"/>
              <w:tabs>
                <w:tab w:val="left" w:pos="6994"/>
              </w:tabs>
              <w:autoSpaceDE w:val="0"/>
              <w:autoSpaceDN w:val="0"/>
              <w:adjustRightInd w:val="0"/>
              <w:spacing w:after="240"/>
              <w:ind w:left="137"/>
              <w:contextualSpacing/>
              <w:rPr>
                <w:rFonts w:ascii="Helvetica" w:hAnsi="Helvetica" w:cs="Times New Roman"/>
                <w:color w:val="000000"/>
                <w:sz w:val="2"/>
                <w:szCs w:val="2"/>
              </w:rPr>
            </w:pPr>
          </w:p>
          <w:p w14:paraId="2DFEE950" w14:textId="0542FFB9" w:rsidR="002F601C" w:rsidRDefault="00C27B4A" w:rsidP="002F601C">
            <w:pPr>
              <w:widowControl w:val="0"/>
              <w:tabs>
                <w:tab w:val="left" w:pos="6994"/>
              </w:tabs>
              <w:autoSpaceDE w:val="0"/>
              <w:autoSpaceDN w:val="0"/>
              <w:adjustRightInd w:val="0"/>
              <w:spacing w:after="240"/>
              <w:ind w:left="137"/>
              <w:contextualSpacing/>
              <w:rPr>
                <w:rFonts w:ascii="Helvetica" w:hAnsi="Helvetica" w:cs="Times New Roman"/>
                <w:color w:val="000000"/>
                <w:sz w:val="20"/>
                <w:szCs w:val="20"/>
              </w:rPr>
            </w:pPr>
            <w:r w:rsidRPr="009E65DC">
              <w:rPr>
                <w:rFonts w:ascii="Helvetica" w:hAnsi="Helvetica" w:cs="Times New Roman"/>
                <w:color w:val="000000"/>
                <w:sz w:val="20"/>
                <w:szCs w:val="20"/>
              </w:rPr>
              <w:t>- Led analysis of applicants' ratings to produce shortlist of interviewees</w:t>
            </w:r>
          </w:p>
          <w:p w14:paraId="76591FDD" w14:textId="77777777" w:rsidR="002F601C" w:rsidRPr="002F601C" w:rsidRDefault="002F601C" w:rsidP="002F601C">
            <w:pPr>
              <w:widowControl w:val="0"/>
              <w:tabs>
                <w:tab w:val="left" w:pos="6994"/>
              </w:tabs>
              <w:autoSpaceDE w:val="0"/>
              <w:autoSpaceDN w:val="0"/>
              <w:adjustRightInd w:val="0"/>
              <w:spacing w:after="240"/>
              <w:ind w:left="137"/>
              <w:contextualSpacing/>
              <w:rPr>
                <w:rFonts w:ascii="Helvetica" w:hAnsi="Helvetica" w:cs="Times New Roman"/>
                <w:color w:val="000000"/>
                <w:sz w:val="10"/>
                <w:szCs w:val="10"/>
              </w:rPr>
            </w:pPr>
          </w:p>
          <w:p w14:paraId="3FE8CBD9" w14:textId="4F9BE4F7" w:rsidR="0057339B" w:rsidRDefault="00B77D8F" w:rsidP="002F601C">
            <w:pPr>
              <w:widowControl w:val="0"/>
              <w:tabs>
                <w:tab w:val="left" w:pos="6994"/>
              </w:tabs>
              <w:autoSpaceDE w:val="0"/>
              <w:autoSpaceDN w:val="0"/>
              <w:adjustRightInd w:val="0"/>
              <w:spacing w:after="240"/>
              <w:contextualSpacing/>
              <w:rPr>
                <w:rFonts w:ascii="Helvetica" w:hAnsi="Helvetica" w:cs="Times New Roman"/>
                <w:i/>
                <w:color w:val="000000"/>
              </w:rPr>
            </w:pPr>
            <w:r w:rsidRPr="009E65DC">
              <w:rPr>
                <w:rFonts w:ascii="Helvetica" w:hAnsi="Helvetica" w:cs="Times New Roman"/>
                <w:color w:val="000000"/>
                <w:sz w:val="24"/>
                <w:szCs w:val="24"/>
              </w:rPr>
              <w:t>Lab Manager</w:t>
            </w:r>
            <w:r w:rsidR="0057339B" w:rsidRPr="009E65DC">
              <w:rPr>
                <w:rFonts w:ascii="Helvetica" w:hAnsi="Helvetica" w:cs="Times New Roman"/>
                <w:color w:val="000000"/>
                <w:sz w:val="24"/>
                <w:szCs w:val="24"/>
              </w:rPr>
              <w:t xml:space="preserve">, </w:t>
            </w:r>
            <w:r w:rsidRPr="009E65DC">
              <w:rPr>
                <w:rFonts w:ascii="Helvetica" w:hAnsi="Helvetica" w:cs="Times New Roman"/>
                <w:color w:val="000000"/>
                <w:sz w:val="24"/>
                <w:szCs w:val="24"/>
              </w:rPr>
              <w:t>University of Chicago</w:t>
            </w:r>
            <w:r w:rsidR="0057339B" w:rsidRPr="009E65DC">
              <w:rPr>
                <w:rFonts w:ascii="Helvetica" w:hAnsi="Helvetica" w:cs="Times New Roman"/>
                <w:i/>
                <w:color w:val="000000"/>
              </w:rPr>
              <w:t>,</w:t>
            </w:r>
            <w:r w:rsidR="0057339B" w:rsidRPr="009E65DC">
              <w:rPr>
                <w:rFonts w:ascii="Helvetica" w:hAnsi="Helvetica" w:cs="Times New Roman"/>
                <w:color w:val="000000"/>
                <w:sz w:val="24"/>
                <w:szCs w:val="24"/>
              </w:rPr>
              <w:t xml:space="preserve"> </w:t>
            </w:r>
            <w:r w:rsidR="0057339B" w:rsidRPr="009E65DC">
              <w:rPr>
                <w:rFonts w:ascii="Helvetica" w:hAnsi="Helvetica" w:cs="Times New Roman"/>
                <w:i/>
                <w:color w:val="000000"/>
              </w:rPr>
              <w:t>201</w:t>
            </w:r>
            <w:r w:rsidRPr="009E65DC">
              <w:rPr>
                <w:rFonts w:ascii="Helvetica" w:hAnsi="Helvetica" w:cs="Times New Roman"/>
                <w:i/>
                <w:color w:val="000000"/>
              </w:rPr>
              <w:t>7</w:t>
            </w:r>
            <w:r w:rsidR="0057339B" w:rsidRPr="009E65DC">
              <w:rPr>
                <w:rFonts w:ascii="Helvetica" w:hAnsi="Helvetica" w:cs="Times New Roman"/>
                <w:i/>
                <w:color w:val="000000"/>
              </w:rPr>
              <w:t xml:space="preserve"> – 201</w:t>
            </w:r>
            <w:r w:rsidRPr="009E65DC">
              <w:rPr>
                <w:rFonts w:ascii="Helvetica" w:hAnsi="Helvetica" w:cs="Times New Roman"/>
                <w:i/>
                <w:color w:val="000000"/>
              </w:rPr>
              <w:t>9</w:t>
            </w:r>
          </w:p>
          <w:p w14:paraId="2AABAE20" w14:textId="77777777" w:rsidR="002F601C" w:rsidRPr="002F601C" w:rsidRDefault="002F601C" w:rsidP="002F601C">
            <w:pPr>
              <w:widowControl w:val="0"/>
              <w:tabs>
                <w:tab w:val="left" w:pos="6994"/>
              </w:tabs>
              <w:autoSpaceDE w:val="0"/>
              <w:autoSpaceDN w:val="0"/>
              <w:adjustRightInd w:val="0"/>
              <w:spacing w:after="240"/>
              <w:contextualSpacing/>
              <w:rPr>
                <w:rFonts w:ascii="Helvetica" w:hAnsi="Helvetica" w:cs="Times New Roman"/>
                <w:iCs/>
                <w:color w:val="000000"/>
                <w:sz w:val="4"/>
                <w:szCs w:val="4"/>
              </w:rPr>
            </w:pPr>
          </w:p>
          <w:p w14:paraId="43B77FD9" w14:textId="1743C5AA" w:rsidR="00B77D8F" w:rsidRDefault="00B77D8F" w:rsidP="009E65DC">
            <w:pPr>
              <w:widowControl w:val="0"/>
              <w:autoSpaceDE w:val="0"/>
              <w:autoSpaceDN w:val="0"/>
              <w:adjustRightInd w:val="0"/>
              <w:ind w:left="137"/>
              <w:rPr>
                <w:rFonts w:ascii="Helvetica" w:hAnsi="Helvetica" w:cs="Times New Roman"/>
                <w:color w:val="000000"/>
                <w:sz w:val="20"/>
                <w:szCs w:val="20"/>
                <w:lang w:eastAsia="zh-CN"/>
              </w:rPr>
            </w:pPr>
            <w:commentRangeStart w:id="40"/>
            <w:r w:rsidRPr="009E65DC">
              <w:rPr>
                <w:rFonts w:ascii="Helvetica" w:hAnsi="Helvetica" w:cs="Times New Roman"/>
                <w:color w:val="000000"/>
                <w:sz w:val="20"/>
                <w:szCs w:val="20"/>
                <w:lang w:eastAsia="zh-CN"/>
              </w:rPr>
              <w:t>- Managed participant recruitment and data collection for over 10 research projects</w:t>
            </w:r>
          </w:p>
          <w:p w14:paraId="1E02BB8A" w14:textId="77777777" w:rsidR="002F601C" w:rsidRPr="002F601C" w:rsidRDefault="002F601C" w:rsidP="009E65DC">
            <w:pPr>
              <w:widowControl w:val="0"/>
              <w:autoSpaceDE w:val="0"/>
              <w:autoSpaceDN w:val="0"/>
              <w:adjustRightInd w:val="0"/>
              <w:ind w:left="137"/>
              <w:rPr>
                <w:rFonts w:ascii="Helvetica" w:hAnsi="Helvetica" w:cs="Times New Roman"/>
                <w:color w:val="000000"/>
                <w:sz w:val="2"/>
                <w:szCs w:val="2"/>
                <w:lang w:eastAsia="zh-CN"/>
              </w:rPr>
            </w:pPr>
          </w:p>
          <w:p w14:paraId="71B088C9" w14:textId="69E15A1F" w:rsidR="00B77D8F" w:rsidRDefault="00B77D8F" w:rsidP="009E65DC">
            <w:pPr>
              <w:widowControl w:val="0"/>
              <w:autoSpaceDE w:val="0"/>
              <w:autoSpaceDN w:val="0"/>
              <w:adjustRightInd w:val="0"/>
              <w:ind w:left="137"/>
              <w:rPr>
                <w:rFonts w:ascii="Helvetica" w:hAnsi="Helvetica" w:cs="Times New Roman"/>
                <w:color w:val="000000"/>
                <w:sz w:val="20"/>
                <w:szCs w:val="20"/>
                <w:lang w:eastAsia="zh-CN"/>
              </w:rPr>
            </w:pPr>
            <w:r w:rsidRPr="009E65DC">
              <w:rPr>
                <w:rFonts w:ascii="Helvetica" w:hAnsi="Helvetica" w:cs="Times New Roman"/>
                <w:color w:val="000000"/>
                <w:sz w:val="20"/>
                <w:szCs w:val="20"/>
                <w:lang w:eastAsia="zh-CN"/>
              </w:rPr>
              <w:t>- Hired, trained, and mentored 15 undergraduate research assistants</w:t>
            </w:r>
          </w:p>
          <w:p w14:paraId="054B51EC" w14:textId="77777777" w:rsidR="002F601C" w:rsidRPr="002F601C" w:rsidRDefault="002F601C" w:rsidP="009E65DC">
            <w:pPr>
              <w:widowControl w:val="0"/>
              <w:autoSpaceDE w:val="0"/>
              <w:autoSpaceDN w:val="0"/>
              <w:adjustRightInd w:val="0"/>
              <w:ind w:left="137"/>
              <w:rPr>
                <w:rFonts w:ascii="Helvetica" w:hAnsi="Helvetica" w:cs="Times New Roman"/>
                <w:color w:val="000000"/>
                <w:sz w:val="2"/>
                <w:szCs w:val="2"/>
                <w:lang w:eastAsia="zh-CN"/>
              </w:rPr>
            </w:pPr>
          </w:p>
          <w:p w14:paraId="385B9439" w14:textId="3884BEEF" w:rsidR="0057339B" w:rsidRPr="009E65DC" w:rsidRDefault="00B77D8F" w:rsidP="009E65DC">
            <w:pPr>
              <w:widowControl w:val="0"/>
              <w:autoSpaceDE w:val="0"/>
              <w:autoSpaceDN w:val="0"/>
              <w:adjustRightInd w:val="0"/>
              <w:ind w:left="137"/>
              <w:rPr>
                <w:rFonts w:ascii="Helvetica" w:hAnsi="Helvetica" w:cs="Times New Roman"/>
                <w:color w:val="000000"/>
                <w:sz w:val="20"/>
                <w:szCs w:val="20"/>
                <w:lang w:eastAsia="zh-CN"/>
              </w:rPr>
            </w:pPr>
            <w:r w:rsidRPr="009E65DC">
              <w:rPr>
                <w:rFonts w:ascii="Helvetica" w:hAnsi="Helvetica" w:cs="Times New Roman"/>
                <w:color w:val="000000"/>
                <w:sz w:val="20"/>
                <w:szCs w:val="20"/>
                <w:lang w:eastAsia="zh-CN"/>
              </w:rPr>
              <w:t>- Facilitated collaborations with external research partners, including Chicago's Museum of Science and Industry</w:t>
            </w:r>
            <w:commentRangeEnd w:id="40"/>
            <w:r w:rsidR="00B26A0A">
              <w:rPr>
                <w:rStyle w:val="CommentReference"/>
              </w:rPr>
              <w:commentReference w:id="40"/>
            </w:r>
          </w:p>
          <w:p w14:paraId="7E68DFE1" w14:textId="77777777" w:rsidR="0097182F" w:rsidRPr="009E65DC" w:rsidRDefault="0097182F" w:rsidP="00C27B4A">
            <w:pPr>
              <w:widowControl w:val="0"/>
              <w:autoSpaceDE w:val="0"/>
              <w:autoSpaceDN w:val="0"/>
              <w:adjustRightInd w:val="0"/>
              <w:spacing w:after="240"/>
              <w:contextualSpacing/>
              <w:rPr>
                <w:rFonts w:ascii="Helvetica" w:hAnsi="Helvetica" w:cs="Times New Roman"/>
                <w:color w:val="000000"/>
                <w:sz w:val="16"/>
                <w:szCs w:val="16"/>
                <w:lang w:eastAsia="zh-CN"/>
              </w:rPr>
            </w:pPr>
          </w:p>
        </w:tc>
      </w:tr>
      <w:tr w:rsidR="0057339B" w:rsidRPr="009E65DC" w14:paraId="05D119AB" w14:textId="77777777" w:rsidTr="00B152E2">
        <w:tc>
          <w:tcPr>
            <w:tcW w:w="1643" w:type="dxa"/>
            <w:tcBorders>
              <w:top w:val="nil"/>
              <w:left w:val="nil"/>
              <w:bottom w:val="nil"/>
              <w:right w:val="nil"/>
            </w:tcBorders>
          </w:tcPr>
          <w:p w14:paraId="2FE54BD5" w14:textId="6F8870EF" w:rsidR="00133485" w:rsidRPr="009E65DC" w:rsidRDefault="0057339B" w:rsidP="009E65DC">
            <w:pPr>
              <w:pStyle w:val="Heading1"/>
              <w:outlineLvl w:val="0"/>
              <w:rPr>
                <w:rFonts w:ascii="Helvetica" w:hAnsi="Helvetica"/>
                <w:sz w:val="24"/>
                <w:szCs w:val="24"/>
              </w:rPr>
            </w:pPr>
            <w:r w:rsidRPr="009E65DC">
              <w:rPr>
                <w:rFonts w:ascii="Helvetica" w:hAnsi="Helvetica"/>
                <w:sz w:val="24"/>
                <w:szCs w:val="24"/>
              </w:rPr>
              <w:t>Skills</w:t>
            </w:r>
          </w:p>
        </w:tc>
        <w:tc>
          <w:tcPr>
            <w:tcW w:w="9599" w:type="dxa"/>
            <w:tcBorders>
              <w:top w:val="nil"/>
              <w:left w:val="nil"/>
              <w:bottom w:val="nil"/>
              <w:right w:val="nil"/>
            </w:tcBorders>
          </w:tcPr>
          <w:p w14:paraId="0A9AE9EC" w14:textId="647E53FA" w:rsidR="0057339B" w:rsidRPr="009E65DC" w:rsidRDefault="0057339B" w:rsidP="0057339B">
            <w:pPr>
              <w:contextualSpacing/>
              <w:rPr>
                <w:rFonts w:ascii="Helvetica" w:hAnsi="Helvetica" w:cs="Times New Roman"/>
                <w:color w:val="000000"/>
                <w:sz w:val="20"/>
                <w:szCs w:val="20"/>
                <w:lang w:eastAsia="zh-CN"/>
              </w:rPr>
            </w:pPr>
            <w:r w:rsidRPr="009E65DC">
              <w:rPr>
                <w:rFonts w:ascii="Helvetica" w:hAnsi="Helvetica" w:cs="Times New Roman"/>
                <w:i/>
                <w:iCs/>
                <w:color w:val="000000"/>
                <w:sz w:val="20"/>
                <w:szCs w:val="20"/>
              </w:rPr>
              <w:t>Software/Programming:</w:t>
            </w:r>
            <w:r w:rsidRPr="009E65DC">
              <w:rPr>
                <w:rFonts w:ascii="Helvetica" w:hAnsi="Helvetica" w:cs="Times New Roman"/>
                <w:color w:val="000000"/>
                <w:sz w:val="20"/>
                <w:szCs w:val="20"/>
                <w:lang w:eastAsia="zh-CN"/>
              </w:rPr>
              <w:t xml:space="preserve"> Proficient in R, Qualtrics, SPSS</w:t>
            </w:r>
            <w:r w:rsidR="00A05674">
              <w:rPr>
                <w:rFonts w:ascii="Helvetica" w:hAnsi="Helvetica" w:cs="Times New Roman"/>
                <w:color w:val="000000"/>
                <w:sz w:val="20"/>
                <w:szCs w:val="20"/>
                <w:lang w:eastAsia="zh-CN"/>
              </w:rPr>
              <w:t>, and SQL</w:t>
            </w:r>
            <w:r w:rsidRPr="009E65DC">
              <w:rPr>
                <w:rFonts w:ascii="Helvetica" w:hAnsi="Helvetica" w:cs="Times New Roman"/>
                <w:color w:val="000000"/>
                <w:sz w:val="20"/>
                <w:szCs w:val="20"/>
                <w:lang w:eastAsia="zh-CN"/>
              </w:rPr>
              <w:t xml:space="preserve">. </w:t>
            </w:r>
            <w:r w:rsidR="00023158" w:rsidRPr="009E65DC">
              <w:rPr>
                <w:rFonts w:ascii="Helvetica" w:hAnsi="Helvetica" w:cs="Times New Roman"/>
                <w:color w:val="000000"/>
                <w:sz w:val="20"/>
                <w:szCs w:val="20"/>
                <w:lang w:eastAsia="zh-CN"/>
              </w:rPr>
              <w:t xml:space="preserve">Familiar with </w:t>
            </w:r>
            <w:r w:rsidR="00D8522A" w:rsidRPr="009E65DC">
              <w:rPr>
                <w:rFonts w:ascii="Helvetica" w:hAnsi="Helvetica" w:cs="Times New Roman"/>
                <w:color w:val="000000"/>
                <w:sz w:val="20"/>
                <w:szCs w:val="20"/>
                <w:lang w:eastAsia="zh-CN"/>
              </w:rPr>
              <w:t xml:space="preserve">Python, </w:t>
            </w:r>
            <w:r w:rsidR="00BE373C">
              <w:rPr>
                <w:rFonts w:ascii="Helvetica" w:hAnsi="Helvetica" w:cs="Times New Roman"/>
                <w:color w:val="000000"/>
                <w:sz w:val="20"/>
                <w:szCs w:val="20"/>
                <w:lang w:eastAsia="zh-CN"/>
              </w:rPr>
              <w:t>Java</w:t>
            </w:r>
            <w:r w:rsidR="004B7598">
              <w:rPr>
                <w:rFonts w:ascii="Helvetica" w:hAnsi="Helvetica" w:cs="Times New Roman"/>
                <w:color w:val="000000"/>
                <w:sz w:val="20"/>
                <w:szCs w:val="20"/>
                <w:lang w:eastAsia="zh-CN"/>
              </w:rPr>
              <w:t>S</w:t>
            </w:r>
            <w:r w:rsidR="00BE373C">
              <w:rPr>
                <w:rFonts w:ascii="Helvetica" w:hAnsi="Helvetica" w:cs="Times New Roman"/>
                <w:color w:val="000000"/>
                <w:sz w:val="20"/>
                <w:szCs w:val="20"/>
                <w:lang w:eastAsia="zh-CN"/>
              </w:rPr>
              <w:t xml:space="preserve">cript, </w:t>
            </w:r>
            <w:r w:rsidR="00023158" w:rsidRPr="009E65DC">
              <w:rPr>
                <w:rFonts w:ascii="Helvetica" w:hAnsi="Helvetica" w:cs="Times New Roman"/>
                <w:color w:val="000000"/>
                <w:sz w:val="20"/>
                <w:szCs w:val="20"/>
                <w:lang w:eastAsia="zh-CN"/>
              </w:rPr>
              <w:t>HTML/CSS</w:t>
            </w:r>
            <w:r w:rsidR="004818B0" w:rsidRPr="009E65DC">
              <w:rPr>
                <w:rFonts w:ascii="Helvetica" w:hAnsi="Helvetica" w:cs="Times New Roman"/>
                <w:color w:val="000000"/>
                <w:sz w:val="20"/>
                <w:szCs w:val="20"/>
                <w:lang w:eastAsia="zh-CN"/>
              </w:rPr>
              <w:t>,</w:t>
            </w:r>
            <w:r w:rsidR="00D8522A" w:rsidRPr="009E65DC">
              <w:rPr>
                <w:rFonts w:ascii="Helvetica" w:hAnsi="Helvetica" w:cs="Times New Roman"/>
                <w:color w:val="000000"/>
                <w:sz w:val="20"/>
                <w:szCs w:val="20"/>
                <w:lang w:eastAsia="zh-CN"/>
              </w:rPr>
              <w:t xml:space="preserve"> </w:t>
            </w:r>
            <w:r w:rsidR="002A7377" w:rsidRPr="009E65DC">
              <w:rPr>
                <w:rFonts w:ascii="Helvetica" w:hAnsi="Helvetica" w:cs="Times New Roman"/>
                <w:color w:val="000000"/>
                <w:sz w:val="20"/>
                <w:szCs w:val="20"/>
                <w:lang w:eastAsia="zh-CN"/>
              </w:rPr>
              <w:t xml:space="preserve">and </w:t>
            </w:r>
            <w:r w:rsidR="00D8522A" w:rsidRPr="009E65DC">
              <w:rPr>
                <w:rFonts w:ascii="Helvetica" w:hAnsi="Helvetica" w:cs="Times New Roman"/>
                <w:color w:val="000000"/>
                <w:sz w:val="20"/>
                <w:szCs w:val="20"/>
                <w:lang w:eastAsia="zh-CN"/>
              </w:rPr>
              <w:t>Google Analytics</w:t>
            </w:r>
            <w:r w:rsidR="00023158" w:rsidRPr="009E65DC">
              <w:rPr>
                <w:rFonts w:ascii="Helvetica" w:hAnsi="Helvetica" w:cs="Times New Roman"/>
                <w:color w:val="000000"/>
                <w:sz w:val="20"/>
                <w:szCs w:val="20"/>
                <w:lang w:eastAsia="zh-CN"/>
              </w:rPr>
              <w:t xml:space="preserve">. </w:t>
            </w:r>
          </w:p>
          <w:p w14:paraId="4810E9CB" w14:textId="5A400224" w:rsidR="00C27B4A" w:rsidRPr="009E65DC" w:rsidRDefault="00C27B4A" w:rsidP="00C27B4A">
            <w:pPr>
              <w:contextualSpacing/>
              <w:rPr>
                <w:rFonts w:ascii="Helvetica" w:hAnsi="Helvetica" w:cs="Times New Roman"/>
                <w:color w:val="000000"/>
                <w:sz w:val="20"/>
                <w:szCs w:val="20"/>
              </w:rPr>
            </w:pPr>
            <w:r w:rsidRPr="009E65DC">
              <w:rPr>
                <w:rFonts w:ascii="Helvetica" w:hAnsi="Helvetica" w:cs="Times New Roman"/>
                <w:i/>
                <w:iCs/>
                <w:color w:val="000000"/>
                <w:sz w:val="20"/>
                <w:szCs w:val="20"/>
              </w:rPr>
              <w:t>Statistical Analyses:</w:t>
            </w:r>
            <w:r w:rsidRPr="009E65DC">
              <w:rPr>
                <w:rFonts w:ascii="Helvetica" w:hAnsi="Helvetica" w:cs="Times New Roman"/>
                <w:color w:val="000000"/>
                <w:sz w:val="20"/>
                <w:szCs w:val="20"/>
              </w:rPr>
              <w:t xml:space="preserve"> </w:t>
            </w:r>
            <w:r w:rsidR="0003522A" w:rsidRPr="009E65DC">
              <w:rPr>
                <w:rFonts w:ascii="Helvetica" w:hAnsi="Helvetica" w:cs="Times New Roman"/>
                <w:color w:val="000000"/>
                <w:sz w:val="20"/>
                <w:szCs w:val="20"/>
                <w:lang w:eastAsia="zh-CN"/>
              </w:rPr>
              <w:t>Linear mixed-effects modeling</w:t>
            </w:r>
            <w:r w:rsidRPr="009E65DC">
              <w:rPr>
                <w:rFonts w:ascii="Helvetica" w:hAnsi="Helvetica" w:cs="Times New Roman"/>
                <w:color w:val="000000"/>
                <w:sz w:val="20"/>
                <w:szCs w:val="20"/>
              </w:rPr>
              <w:t>, Bayesian model</w:t>
            </w:r>
            <w:r w:rsidR="0003522A" w:rsidRPr="009E65DC">
              <w:rPr>
                <w:rFonts w:ascii="Helvetica" w:hAnsi="Helvetica" w:cs="Times New Roman"/>
                <w:color w:val="000000"/>
                <w:sz w:val="20"/>
                <w:szCs w:val="20"/>
              </w:rPr>
              <w:t>ing, factor analysis, and data visualization</w:t>
            </w:r>
            <w:r w:rsidRPr="009E65DC">
              <w:rPr>
                <w:rFonts w:ascii="Helvetica" w:hAnsi="Helvetica" w:cs="Times New Roman"/>
                <w:color w:val="000000"/>
                <w:sz w:val="20"/>
                <w:szCs w:val="20"/>
              </w:rPr>
              <w:t xml:space="preserve">. </w:t>
            </w:r>
          </w:p>
          <w:p w14:paraId="740CB768" w14:textId="1D7E7EE7" w:rsidR="0057339B" w:rsidRPr="009E65DC" w:rsidRDefault="0057339B" w:rsidP="0057339B">
            <w:pPr>
              <w:contextualSpacing/>
              <w:rPr>
                <w:rFonts w:ascii="Helvetica" w:hAnsi="Helvetica" w:cs="Times New Roman"/>
                <w:color w:val="000000"/>
                <w:sz w:val="20"/>
                <w:szCs w:val="20"/>
                <w:lang w:eastAsia="zh-CN"/>
              </w:rPr>
            </w:pPr>
            <w:r w:rsidRPr="009E65DC">
              <w:rPr>
                <w:rFonts w:ascii="Helvetica" w:hAnsi="Helvetica" w:cs="Times New Roman"/>
                <w:i/>
                <w:iCs/>
                <w:color w:val="000000"/>
                <w:sz w:val="20"/>
                <w:szCs w:val="20"/>
              </w:rPr>
              <w:t>Research:</w:t>
            </w:r>
            <w:r w:rsidRPr="009E65DC">
              <w:rPr>
                <w:rFonts w:ascii="Helvetica" w:hAnsi="Helvetica" w:cs="Times New Roman"/>
                <w:color w:val="000000"/>
                <w:sz w:val="20"/>
                <w:szCs w:val="20"/>
              </w:rPr>
              <w:t xml:space="preserve"> </w:t>
            </w:r>
            <w:r w:rsidR="00F070AD" w:rsidRPr="009E65DC">
              <w:rPr>
                <w:rFonts w:ascii="Helvetica" w:hAnsi="Helvetica" w:cs="Times New Roman"/>
                <w:color w:val="000000"/>
                <w:sz w:val="20"/>
                <w:szCs w:val="20"/>
                <w:lang w:eastAsia="zh-CN"/>
              </w:rPr>
              <w:t>S</w:t>
            </w:r>
            <w:r w:rsidRPr="009E65DC">
              <w:rPr>
                <w:rFonts w:ascii="Helvetica" w:hAnsi="Helvetica" w:cs="Times New Roman"/>
                <w:color w:val="000000"/>
                <w:sz w:val="20"/>
                <w:szCs w:val="20"/>
                <w:lang w:eastAsia="zh-CN"/>
              </w:rPr>
              <w:t>urveys</w:t>
            </w:r>
            <w:del w:id="41" w:author="Microsoft Office User" w:date="2022-12-29T15:22:00Z">
              <w:r w:rsidRPr="009E65DC" w:rsidDel="00473EBF">
                <w:rPr>
                  <w:rFonts w:ascii="Helvetica" w:hAnsi="Helvetica" w:cs="Times New Roman"/>
                  <w:color w:val="000000"/>
                  <w:sz w:val="20"/>
                  <w:szCs w:val="20"/>
                  <w:lang w:eastAsia="zh-CN"/>
                </w:rPr>
                <w:delText xml:space="preserve">, </w:delText>
              </w:r>
              <w:r w:rsidR="0003522A" w:rsidRPr="009E65DC" w:rsidDel="00473EBF">
                <w:rPr>
                  <w:rFonts w:ascii="Helvetica" w:hAnsi="Helvetica" w:cs="Times New Roman"/>
                  <w:color w:val="000000"/>
                  <w:sz w:val="20"/>
                  <w:szCs w:val="20"/>
                  <w:lang w:eastAsia="zh-CN"/>
                </w:rPr>
                <w:delText>piloting</w:delText>
              </w:r>
            </w:del>
            <w:r w:rsidR="0003522A" w:rsidRPr="009E65DC">
              <w:rPr>
                <w:rFonts w:ascii="Helvetica" w:hAnsi="Helvetica" w:cs="Times New Roman"/>
                <w:color w:val="000000"/>
                <w:sz w:val="20"/>
                <w:szCs w:val="20"/>
                <w:lang w:eastAsia="zh-CN"/>
              </w:rPr>
              <w:t xml:space="preserve">, </w:t>
            </w:r>
            <w:r w:rsidR="004E1478" w:rsidRPr="009E65DC">
              <w:rPr>
                <w:rFonts w:ascii="Helvetica" w:hAnsi="Helvetica" w:cs="Times New Roman"/>
                <w:color w:val="000000"/>
                <w:sz w:val="20"/>
                <w:szCs w:val="20"/>
                <w:lang w:eastAsia="zh-CN"/>
              </w:rPr>
              <w:t xml:space="preserve">A/B testing, </w:t>
            </w:r>
            <w:r w:rsidRPr="009E65DC">
              <w:rPr>
                <w:rFonts w:ascii="Helvetica" w:hAnsi="Helvetica" w:cs="Times New Roman"/>
                <w:color w:val="000000"/>
                <w:sz w:val="20"/>
                <w:szCs w:val="20"/>
                <w:lang w:eastAsia="zh-CN"/>
              </w:rPr>
              <w:t>interviews,</w:t>
            </w:r>
            <w:r w:rsidR="00F070AD" w:rsidRPr="009E65DC">
              <w:rPr>
                <w:rFonts w:ascii="Helvetica" w:hAnsi="Helvetica" w:cs="Times New Roman"/>
                <w:color w:val="000000"/>
                <w:sz w:val="20"/>
                <w:szCs w:val="20"/>
                <w:lang w:eastAsia="zh-CN"/>
              </w:rPr>
              <w:t xml:space="preserve"> thematic analysis,</w:t>
            </w:r>
            <w:r w:rsidRPr="009E65DC">
              <w:rPr>
                <w:rFonts w:ascii="Helvetica" w:hAnsi="Helvetica" w:cs="Times New Roman"/>
                <w:color w:val="000000"/>
                <w:sz w:val="20"/>
                <w:szCs w:val="20"/>
                <w:lang w:eastAsia="zh-CN"/>
              </w:rPr>
              <w:t xml:space="preserve"> </w:t>
            </w:r>
            <w:r w:rsidR="0003522A" w:rsidRPr="009E65DC">
              <w:rPr>
                <w:rFonts w:ascii="Helvetica" w:hAnsi="Helvetica" w:cs="Times New Roman"/>
                <w:color w:val="000000"/>
                <w:sz w:val="20"/>
                <w:szCs w:val="20"/>
                <w:lang w:eastAsia="zh-CN"/>
              </w:rPr>
              <w:t>observational</w:t>
            </w:r>
            <w:r w:rsidRPr="009E65DC">
              <w:rPr>
                <w:rFonts w:ascii="Helvetica" w:hAnsi="Helvetica" w:cs="Times New Roman"/>
                <w:color w:val="000000"/>
                <w:sz w:val="20"/>
                <w:szCs w:val="20"/>
                <w:lang w:eastAsia="zh-CN"/>
              </w:rPr>
              <w:t xml:space="preserve"> </w:t>
            </w:r>
            <w:r w:rsidR="0003522A" w:rsidRPr="009E65DC">
              <w:rPr>
                <w:rFonts w:ascii="Helvetica" w:hAnsi="Helvetica" w:cs="Times New Roman"/>
                <w:color w:val="000000"/>
                <w:sz w:val="20"/>
                <w:szCs w:val="20"/>
                <w:lang w:eastAsia="zh-CN"/>
              </w:rPr>
              <w:t>research</w:t>
            </w:r>
            <w:r w:rsidRPr="009E65DC">
              <w:rPr>
                <w:rFonts w:ascii="Helvetica" w:hAnsi="Helvetica" w:cs="Times New Roman"/>
                <w:color w:val="000000"/>
                <w:sz w:val="20"/>
                <w:szCs w:val="20"/>
                <w:lang w:eastAsia="zh-CN"/>
              </w:rPr>
              <w:t>,</w:t>
            </w:r>
            <w:ins w:id="42" w:author="Microsoft Office User" w:date="2022-12-29T15:22:00Z">
              <w:r w:rsidR="00473EBF">
                <w:rPr>
                  <w:rFonts w:ascii="Helvetica" w:hAnsi="Helvetica" w:cs="Times New Roman"/>
                  <w:color w:val="000000"/>
                  <w:sz w:val="20"/>
                  <w:szCs w:val="20"/>
                  <w:lang w:eastAsia="zh-CN"/>
                </w:rPr>
                <w:t xml:space="preserve"> an</w:t>
              </w:r>
            </w:ins>
            <w:ins w:id="43" w:author="Microsoft Office User" w:date="2022-12-29T15:23:00Z">
              <w:r w:rsidR="00473EBF">
                <w:rPr>
                  <w:rFonts w:ascii="Helvetica" w:hAnsi="Helvetica" w:cs="Times New Roman"/>
                  <w:color w:val="000000"/>
                  <w:sz w:val="20"/>
                  <w:szCs w:val="20"/>
                  <w:lang w:eastAsia="zh-CN"/>
                </w:rPr>
                <w:t xml:space="preserve">d </w:t>
              </w:r>
            </w:ins>
            <w:del w:id="44" w:author="Microsoft Office User" w:date="2022-12-29T15:22:00Z">
              <w:r w:rsidRPr="009E65DC" w:rsidDel="00473EBF">
                <w:rPr>
                  <w:rFonts w:ascii="Helvetica" w:hAnsi="Helvetica" w:cs="Times New Roman"/>
                  <w:color w:val="000000"/>
                  <w:sz w:val="20"/>
                  <w:szCs w:val="20"/>
                  <w:lang w:eastAsia="zh-CN"/>
                </w:rPr>
                <w:delText xml:space="preserve"> </w:delText>
              </w:r>
              <w:r w:rsidR="0003522A" w:rsidRPr="009E65DC" w:rsidDel="00473EBF">
                <w:rPr>
                  <w:rFonts w:ascii="Helvetica" w:hAnsi="Helvetica" w:cs="Times New Roman"/>
                  <w:color w:val="000000"/>
                  <w:sz w:val="20"/>
                  <w:szCs w:val="20"/>
                  <w:lang w:eastAsia="zh-CN"/>
                </w:rPr>
                <w:delText xml:space="preserve">and </w:delText>
              </w:r>
              <w:r w:rsidRPr="009E65DC" w:rsidDel="00473EBF">
                <w:rPr>
                  <w:rFonts w:ascii="Helvetica" w:hAnsi="Helvetica" w:cs="Times New Roman"/>
                  <w:color w:val="000000"/>
                  <w:sz w:val="20"/>
                  <w:szCs w:val="20"/>
                  <w:lang w:eastAsia="zh-CN"/>
                </w:rPr>
                <w:delText>behavioral experiments.</w:delText>
              </w:r>
            </w:del>
            <w:ins w:id="45" w:author="Microsoft Office User" w:date="2022-12-29T15:22:00Z">
              <w:r w:rsidR="00473EBF">
                <w:rPr>
                  <w:rFonts w:ascii="Helvetica" w:hAnsi="Helvetica" w:cs="Times New Roman"/>
                  <w:color w:val="000000"/>
                  <w:sz w:val="20"/>
                  <w:szCs w:val="20"/>
                  <w:lang w:eastAsia="zh-CN"/>
                </w:rPr>
                <w:t>experimental design</w:t>
              </w:r>
            </w:ins>
          </w:p>
          <w:p w14:paraId="7413BDA3" w14:textId="77777777" w:rsidR="00023158" w:rsidRPr="009E65DC" w:rsidRDefault="00023158" w:rsidP="0057339B">
            <w:pPr>
              <w:contextualSpacing/>
              <w:rPr>
                <w:rFonts w:ascii="Helvetica" w:hAnsi="Helvetica" w:cs="Times New Roman"/>
                <w:color w:val="000000"/>
                <w:sz w:val="16"/>
                <w:szCs w:val="16"/>
                <w:lang w:eastAsia="zh-CN"/>
              </w:rPr>
            </w:pPr>
          </w:p>
          <w:p w14:paraId="3C43884F" w14:textId="77777777" w:rsidR="009D76F3" w:rsidRPr="009E65DC" w:rsidRDefault="009D76F3" w:rsidP="009D76F3">
            <w:pPr>
              <w:tabs>
                <w:tab w:val="left" w:pos="1578"/>
              </w:tabs>
              <w:rPr>
                <w:rFonts w:ascii="Helvetica" w:hAnsi="Helvetica" w:cs="Times New Roman"/>
                <w:sz w:val="10"/>
                <w:szCs w:val="10"/>
                <w:lang w:eastAsia="zh-CN"/>
              </w:rPr>
            </w:pPr>
            <w:r w:rsidRPr="009E65DC">
              <w:rPr>
                <w:rFonts w:ascii="Helvetica" w:hAnsi="Helvetica" w:cs="Times New Roman"/>
                <w:sz w:val="20"/>
                <w:szCs w:val="20"/>
                <w:lang w:eastAsia="zh-CN"/>
              </w:rPr>
              <w:tab/>
            </w:r>
          </w:p>
        </w:tc>
      </w:tr>
      <w:tr w:rsidR="004818B0" w:rsidRPr="009E65DC" w14:paraId="43BEF05C" w14:textId="77777777" w:rsidTr="00B152E2">
        <w:trPr>
          <w:trHeight w:val="1377"/>
        </w:trPr>
        <w:tc>
          <w:tcPr>
            <w:tcW w:w="1643" w:type="dxa"/>
            <w:tcBorders>
              <w:top w:val="nil"/>
              <w:left w:val="nil"/>
              <w:bottom w:val="nil"/>
              <w:right w:val="nil"/>
            </w:tcBorders>
          </w:tcPr>
          <w:p w14:paraId="41D255DD" w14:textId="77777777" w:rsidR="004818B0" w:rsidRPr="009E65DC" w:rsidRDefault="004818B0" w:rsidP="00E37D55">
            <w:pPr>
              <w:pStyle w:val="Heading1"/>
              <w:outlineLvl w:val="0"/>
              <w:rPr>
                <w:rFonts w:ascii="Helvetica" w:hAnsi="Helvetica"/>
                <w:sz w:val="24"/>
                <w:szCs w:val="24"/>
              </w:rPr>
            </w:pPr>
            <w:r w:rsidRPr="009E65DC">
              <w:rPr>
                <w:rFonts w:ascii="Helvetica" w:hAnsi="Helvetica"/>
                <w:sz w:val="24"/>
                <w:szCs w:val="24"/>
              </w:rPr>
              <w:t>Publications</w:t>
            </w:r>
          </w:p>
        </w:tc>
        <w:tc>
          <w:tcPr>
            <w:tcW w:w="9599" w:type="dxa"/>
            <w:tcBorders>
              <w:top w:val="nil"/>
              <w:left w:val="nil"/>
              <w:bottom w:val="nil"/>
              <w:right w:val="nil"/>
            </w:tcBorders>
          </w:tcPr>
          <w:p w14:paraId="3D34E796" w14:textId="78747F38" w:rsidR="004818B0" w:rsidRPr="009E65DC" w:rsidRDefault="004818B0" w:rsidP="009E65DC">
            <w:pPr>
              <w:contextualSpacing/>
              <w:rPr>
                <w:rFonts w:ascii="Helvetica" w:hAnsi="Helvetica" w:cs="Times New Roman"/>
                <w:color w:val="000000"/>
                <w:sz w:val="20"/>
                <w:szCs w:val="20"/>
                <w:lang w:eastAsia="zh-CN"/>
              </w:rPr>
            </w:pPr>
            <w:r w:rsidRPr="009E65DC">
              <w:rPr>
                <w:rFonts w:ascii="Helvetica" w:hAnsi="Helvetica" w:cs="Times New Roman"/>
                <w:color w:val="000000"/>
                <w:sz w:val="20"/>
                <w:szCs w:val="20"/>
                <w:lang w:eastAsia="zh-CN"/>
              </w:rPr>
              <w:t>·</w:t>
            </w:r>
            <w:r w:rsidR="00771A8A" w:rsidRPr="009E65DC">
              <w:rPr>
                <w:rFonts w:ascii="Helvetica" w:hAnsi="Helvetica" w:cs="Times New Roman"/>
                <w:color w:val="000000"/>
                <w:sz w:val="20"/>
                <w:szCs w:val="20"/>
                <w:lang w:eastAsia="zh-CN"/>
              </w:rPr>
              <w:t xml:space="preserve"> Good, K., &amp; Shaw, A. (2022). </w:t>
            </w:r>
            <w:hyperlink r:id="rId18" w:history="1">
              <w:r w:rsidR="00771A8A" w:rsidRPr="003F4F7D">
                <w:rPr>
                  <w:rStyle w:val="Hyperlink"/>
                  <w:rFonts w:ascii="Helvetica" w:hAnsi="Helvetica" w:cs="Times New Roman"/>
                  <w:sz w:val="20"/>
                  <w:szCs w:val="20"/>
                  <w:lang w:eastAsia="zh-CN"/>
                </w:rPr>
                <w:t>Why kids are afraid to ask for help.</w:t>
              </w:r>
            </w:hyperlink>
            <w:r w:rsidR="00771A8A" w:rsidRPr="009E65DC">
              <w:rPr>
                <w:rFonts w:ascii="Helvetica" w:hAnsi="Helvetica" w:cs="Times New Roman"/>
                <w:color w:val="000000"/>
                <w:sz w:val="20"/>
                <w:szCs w:val="20"/>
                <w:lang w:eastAsia="zh-CN"/>
              </w:rPr>
              <w:t xml:space="preserve"> Scientific American.</w:t>
            </w:r>
          </w:p>
          <w:p w14:paraId="31A53957" w14:textId="3C5FE015" w:rsidR="004818B0" w:rsidRPr="009E65DC" w:rsidRDefault="004818B0" w:rsidP="00E37D55">
            <w:pPr>
              <w:ind w:left="99" w:hanging="99"/>
              <w:contextualSpacing/>
              <w:rPr>
                <w:rFonts w:ascii="Helvetica" w:hAnsi="Helvetica" w:cs="Times New Roman"/>
                <w:color w:val="000000"/>
                <w:sz w:val="20"/>
                <w:szCs w:val="20"/>
                <w:lang w:eastAsia="zh-CN"/>
              </w:rPr>
            </w:pPr>
            <w:r w:rsidRPr="009E65DC">
              <w:rPr>
                <w:rFonts w:ascii="Helvetica" w:hAnsi="Helvetica" w:cs="Times New Roman"/>
                <w:color w:val="000000"/>
                <w:sz w:val="20"/>
                <w:szCs w:val="20"/>
                <w:lang w:eastAsia="zh-CN"/>
              </w:rPr>
              <w:t xml:space="preserve">· </w:t>
            </w:r>
            <w:r w:rsidR="00771A8A" w:rsidRPr="009E65DC">
              <w:rPr>
                <w:rFonts w:ascii="Helvetica" w:hAnsi="Helvetica" w:cs="Times New Roman"/>
                <w:color w:val="000000"/>
                <w:sz w:val="20"/>
                <w:szCs w:val="20"/>
                <w:lang w:eastAsia="zh-CN"/>
              </w:rPr>
              <w:t xml:space="preserve">Good, K., &amp; Shaw, A. (2022). </w:t>
            </w:r>
            <w:hyperlink r:id="rId19" w:history="1">
              <w:r w:rsidR="00771A8A" w:rsidRPr="003F4F7D">
                <w:rPr>
                  <w:rStyle w:val="Hyperlink"/>
                  <w:rFonts w:ascii="Helvetica" w:hAnsi="Helvetica" w:cs="Times New Roman"/>
                  <w:sz w:val="20"/>
                  <w:szCs w:val="20"/>
                  <w:lang w:eastAsia="zh-CN"/>
                </w:rPr>
                <w:t>Being versus appearing smart: Children’s developing intuitions about how reputational motives guide behavior.</w:t>
              </w:r>
            </w:hyperlink>
            <w:r w:rsidR="00771A8A" w:rsidRPr="009E65DC">
              <w:rPr>
                <w:rFonts w:ascii="Helvetica" w:hAnsi="Helvetica" w:cs="Times New Roman"/>
                <w:color w:val="000000"/>
                <w:sz w:val="20"/>
                <w:szCs w:val="20"/>
                <w:lang w:eastAsia="zh-CN"/>
              </w:rPr>
              <w:t xml:space="preserve"> Child Development.</w:t>
            </w:r>
          </w:p>
          <w:p w14:paraId="2A957BE6" w14:textId="6BF512FE" w:rsidR="004818B0" w:rsidRPr="009E65DC" w:rsidRDefault="004818B0" w:rsidP="00E37D55">
            <w:pPr>
              <w:ind w:left="99" w:hanging="99"/>
              <w:contextualSpacing/>
              <w:rPr>
                <w:rFonts w:ascii="Helvetica" w:hAnsi="Helvetica" w:cs="Times New Roman"/>
                <w:b/>
                <w:bCs/>
                <w:sz w:val="20"/>
                <w:szCs w:val="20"/>
              </w:rPr>
            </w:pPr>
            <w:r w:rsidRPr="009E65DC">
              <w:rPr>
                <w:rFonts w:ascii="Helvetica" w:hAnsi="Helvetica" w:cs="Times New Roman"/>
                <w:color w:val="000000"/>
                <w:sz w:val="20"/>
                <w:szCs w:val="20"/>
                <w:lang w:eastAsia="zh-CN"/>
              </w:rPr>
              <w:t xml:space="preserve">· </w:t>
            </w:r>
            <w:proofErr w:type="spellStart"/>
            <w:r w:rsidR="007227CE">
              <w:rPr>
                <w:rFonts w:ascii="Helvetica" w:hAnsi="Helvetica" w:cs="Times New Roman"/>
                <w:color w:val="000000"/>
                <w:sz w:val="20"/>
                <w:szCs w:val="20"/>
                <w:lang w:eastAsia="zh-CN"/>
              </w:rPr>
              <w:t>Echelbarger</w:t>
            </w:r>
            <w:proofErr w:type="spellEnd"/>
            <w:r w:rsidR="007227CE">
              <w:rPr>
                <w:rFonts w:ascii="Helvetica" w:hAnsi="Helvetica" w:cs="Times New Roman"/>
                <w:color w:val="000000"/>
                <w:sz w:val="20"/>
                <w:szCs w:val="20"/>
                <w:lang w:eastAsia="zh-CN"/>
              </w:rPr>
              <w:t xml:space="preserve">, M.*, Good, K.*, &amp; Shaw, A. (2020). </w:t>
            </w:r>
            <w:hyperlink r:id="rId20" w:history="1">
              <w:r w:rsidR="007227CE" w:rsidRPr="003F4F7D">
                <w:rPr>
                  <w:rStyle w:val="Hyperlink"/>
                  <w:rFonts w:ascii="Helvetica" w:hAnsi="Helvetica" w:cs="Times New Roman"/>
                  <w:sz w:val="20"/>
                  <w:szCs w:val="20"/>
                  <w:lang w:eastAsia="zh-CN"/>
                </w:rPr>
                <w:t>Will she give you two cookies for one chocolate? Children’s intuitions about trades.</w:t>
              </w:r>
            </w:hyperlink>
            <w:r w:rsidR="007227CE">
              <w:rPr>
                <w:rFonts w:ascii="Helvetica" w:hAnsi="Helvetica" w:cs="Times New Roman"/>
                <w:color w:val="000000"/>
                <w:sz w:val="20"/>
                <w:szCs w:val="20"/>
                <w:lang w:eastAsia="zh-CN"/>
              </w:rPr>
              <w:t xml:space="preserve"> Judgment and Decision Making. (*indicates shared first authorship)</w:t>
            </w:r>
          </w:p>
        </w:tc>
      </w:tr>
    </w:tbl>
    <w:p w14:paraId="6DCA63FC" w14:textId="77777777" w:rsidR="008F4F3D" w:rsidRPr="009E65DC" w:rsidRDefault="008F4F3D" w:rsidP="005B0D78">
      <w:pPr>
        <w:rPr>
          <w:rFonts w:ascii="Helvetica" w:hAnsi="Helvetica" w:cs="Times New Roman"/>
          <w:lang w:eastAsia="zh-CN"/>
        </w:rPr>
      </w:pPr>
    </w:p>
    <w:sectPr w:rsidR="008F4F3D" w:rsidRPr="009E65DC" w:rsidSect="00B152E2">
      <w:pgSz w:w="12240" w:h="15840"/>
      <w:pgMar w:top="720" w:right="1584" w:bottom="806" w:left="1584" w:header="288" w:footer="288"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Microsoft Office User" w:date="2022-12-29T15:17:00Z" w:initials="MOU">
    <w:p w14:paraId="49AAA58F" w14:textId="479031F1" w:rsidR="00473EBF" w:rsidRDefault="00473EBF">
      <w:pPr>
        <w:pStyle w:val="CommentText"/>
      </w:pPr>
      <w:r>
        <w:rPr>
          <w:rStyle w:val="CommentReference"/>
        </w:rPr>
        <w:annotationRef/>
      </w:r>
      <w:r>
        <w:t xml:space="preserve">What is large-scale? </w:t>
      </w:r>
      <w:proofErr w:type="gramStart"/>
      <w:r>
        <w:t>E.g.</w:t>
      </w:r>
      <w:proofErr w:type="gramEnd"/>
      <w:r>
        <w:t xml:space="preserve"> any numbers to show? </w:t>
      </w:r>
    </w:p>
  </w:comment>
  <w:comment w:id="25" w:author="Microsoft Office User" w:date="2022-12-29T15:18:00Z" w:initials="MOU">
    <w:p w14:paraId="62DE0988" w14:textId="61F72A7C" w:rsidR="00473EBF" w:rsidRDefault="00473EBF">
      <w:pPr>
        <w:pStyle w:val="CommentText"/>
      </w:pPr>
      <w:r>
        <w:rPr>
          <w:rStyle w:val="CommentReference"/>
        </w:rPr>
        <w:annotationRef/>
      </w:r>
      <w:r>
        <w:t xml:space="preserve">Ok, this may be the ballpark of your Ns. How many is online survey, how many is qual? Might be helpful to separate the two and put the numbers in respective lines </w:t>
      </w:r>
    </w:p>
  </w:comment>
  <w:comment w:id="26" w:author="Microsoft Office User" w:date="2022-12-29T15:20:00Z" w:initials="MOU">
    <w:p w14:paraId="3A4A69DD" w14:textId="5D659ACF" w:rsidR="00473EBF" w:rsidRDefault="00473EBF">
      <w:pPr>
        <w:pStyle w:val="CommentText"/>
      </w:pPr>
      <w:r>
        <w:rPr>
          <w:rStyle w:val="CommentReference"/>
        </w:rPr>
        <w:annotationRef/>
      </w:r>
      <w:r>
        <w:t xml:space="preserve">How did you gather? Interview? Group sessions? </w:t>
      </w:r>
      <w:proofErr w:type="spellStart"/>
      <w:r>
        <w:t>etc</w:t>
      </w:r>
      <w:proofErr w:type="spellEnd"/>
    </w:p>
  </w:comment>
  <w:comment w:id="32" w:author="Microsoft Office User" w:date="2022-12-29T15:20:00Z" w:initials="MOU">
    <w:p w14:paraId="4FB599FF" w14:textId="3578B7C5" w:rsidR="00473EBF" w:rsidRDefault="00473EBF">
      <w:pPr>
        <w:pStyle w:val="CommentText"/>
      </w:pPr>
      <w:r>
        <w:rPr>
          <w:rStyle w:val="CommentReference"/>
        </w:rPr>
        <w:annotationRef/>
      </w:r>
      <w:r>
        <w:t xml:space="preserve">About what? About academic performance? Or about children’s behavior? Intent? </w:t>
      </w:r>
    </w:p>
  </w:comment>
  <w:comment w:id="34" w:author="Microsoft Office User" w:date="2022-12-29T15:21:00Z" w:initials="MOU">
    <w:p w14:paraId="592A3A19" w14:textId="77777777" w:rsidR="00473EBF" w:rsidRDefault="00473EBF">
      <w:pPr>
        <w:pStyle w:val="CommentText"/>
      </w:pPr>
      <w:r>
        <w:rPr>
          <w:rStyle w:val="CommentReference"/>
        </w:rPr>
        <w:annotationRef/>
      </w:r>
      <w:r>
        <w:t xml:space="preserve">What is behavioral experiment? </w:t>
      </w:r>
    </w:p>
    <w:p w14:paraId="4BCD0233" w14:textId="48860993" w:rsidR="00473EBF" w:rsidRDefault="00473EBF">
      <w:pPr>
        <w:pStyle w:val="CommentText"/>
      </w:pPr>
    </w:p>
  </w:comment>
  <w:comment w:id="27" w:author="Microsoft Office User" w:date="2022-12-29T15:21:00Z" w:initials="MOU">
    <w:p w14:paraId="56FCDBB4" w14:textId="5AB5BEE5" w:rsidR="00473EBF" w:rsidRDefault="00473EBF">
      <w:pPr>
        <w:pStyle w:val="CommentText"/>
      </w:pPr>
      <w:r>
        <w:rPr>
          <w:rStyle w:val="CommentReference"/>
        </w:rPr>
        <w:annotationRef/>
      </w:r>
      <w:r>
        <w:t>In general, what the study is about is not that important, but a list of what you actually did is important. Then in interview, you can talk about why you chose the method for these questions. This could potentially save you some space on this resume</w:t>
      </w:r>
    </w:p>
  </w:comment>
  <w:comment w:id="35" w:author="Microsoft Office User" w:date="2022-12-29T15:23:00Z" w:initials="MOU">
    <w:p w14:paraId="68100E1B" w14:textId="5A86713F" w:rsidR="00473EBF" w:rsidRDefault="00473EBF">
      <w:pPr>
        <w:pStyle w:val="CommentText"/>
      </w:pPr>
      <w:r>
        <w:rPr>
          <w:rStyle w:val="CommentReference"/>
        </w:rPr>
        <w:annotationRef/>
      </w:r>
      <w:r>
        <w:t xml:space="preserve">I like how you have pop science articles, perhaps you can highlight your comm skills with diverse audience here instead of just plainly stating communicating </w:t>
      </w:r>
      <w:proofErr w:type="spellStart"/>
      <w:r>
        <w:t>etc</w:t>
      </w:r>
      <w:proofErr w:type="spellEnd"/>
    </w:p>
  </w:comment>
  <w:comment w:id="36" w:author="Microsoft Office User" w:date="2022-12-29T15:24:00Z" w:initials="MOU">
    <w:p w14:paraId="75ADA4BA" w14:textId="77777777" w:rsidR="00473EBF" w:rsidRDefault="00473EBF">
      <w:pPr>
        <w:pStyle w:val="CommentText"/>
      </w:pPr>
      <w:r>
        <w:rPr>
          <w:rStyle w:val="CommentReference"/>
        </w:rPr>
        <w:annotationRef/>
      </w:r>
      <w:r>
        <w:t>Are you just collab or co-lead? It’s unclear</w:t>
      </w:r>
    </w:p>
    <w:p w14:paraId="1CCE61A2" w14:textId="2A82C433" w:rsidR="00473EBF" w:rsidRDefault="00473EBF">
      <w:pPr>
        <w:pStyle w:val="CommentText"/>
      </w:pPr>
      <w:r>
        <w:t xml:space="preserve"> </w:t>
      </w:r>
    </w:p>
  </w:comment>
  <w:comment w:id="37" w:author="Microsoft Office User" w:date="2022-12-29T15:25:00Z" w:initials="MOU">
    <w:p w14:paraId="438DE0BB" w14:textId="5CBEC8D2" w:rsidR="00B26A0A" w:rsidRDefault="00B26A0A">
      <w:pPr>
        <w:pStyle w:val="CommentText"/>
      </w:pPr>
      <w:r>
        <w:rPr>
          <w:rStyle w:val="CommentReference"/>
        </w:rPr>
        <w:annotationRef/>
      </w:r>
      <w:r>
        <w:t>What you did is impressive, but the sentence lost me in terms of what you actually accomplished…perhaps simplifying could help</w:t>
      </w:r>
    </w:p>
  </w:comment>
  <w:comment w:id="38" w:author="Microsoft Office User" w:date="2022-12-29T15:26:00Z" w:initials="MOU">
    <w:p w14:paraId="55E0EF81" w14:textId="1B2372E4" w:rsidR="00B26A0A" w:rsidRDefault="00B26A0A">
      <w:pPr>
        <w:pStyle w:val="CommentText"/>
      </w:pPr>
      <w:r>
        <w:rPr>
          <w:rStyle w:val="CommentReference"/>
        </w:rPr>
        <w:annotationRef/>
      </w:r>
      <w:r>
        <w:t>What’s the impact of this criteria you developed? How does it improve the assessment process?</w:t>
      </w:r>
    </w:p>
  </w:comment>
  <w:comment w:id="39" w:author="Microsoft Office User" w:date="2022-12-29T15:25:00Z" w:initials="MOU">
    <w:p w14:paraId="74B6F077" w14:textId="7C841E72" w:rsidR="00B26A0A" w:rsidRDefault="00B26A0A">
      <w:pPr>
        <w:pStyle w:val="CommentText"/>
      </w:pPr>
      <w:r>
        <w:rPr>
          <w:rStyle w:val="CommentReference"/>
        </w:rPr>
        <w:annotationRef/>
      </w:r>
      <w:r>
        <w:t>What does this workflow mean and what is the benefit of having done this metric tracking?</w:t>
      </w:r>
    </w:p>
  </w:comment>
  <w:comment w:id="40" w:author="Microsoft Office User" w:date="2022-12-29T15:26:00Z" w:initials="MOU">
    <w:p w14:paraId="06C76612" w14:textId="1B1DDAAE" w:rsidR="00B26A0A" w:rsidRDefault="00B26A0A">
      <w:pPr>
        <w:pStyle w:val="CommentText"/>
      </w:pPr>
      <w:r>
        <w:rPr>
          <w:rStyle w:val="CommentReference"/>
        </w:rPr>
        <w:annotationRef/>
      </w:r>
      <w:r>
        <w:t xml:space="preserve">This section can be trimmed a little, you can just highlight what your experience has benefitted the lab: training + managed XX number of recruitment and xx number of projects </w:t>
      </w:r>
      <w:proofErr w:type="spellStart"/>
      <w:r>
        <w:t>etc</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AAA58F" w15:done="0"/>
  <w15:commentEx w15:paraId="62DE0988" w15:done="0"/>
  <w15:commentEx w15:paraId="3A4A69DD" w15:done="0"/>
  <w15:commentEx w15:paraId="4FB599FF" w15:done="0"/>
  <w15:commentEx w15:paraId="4BCD0233" w15:done="0"/>
  <w15:commentEx w15:paraId="56FCDBB4" w15:done="0"/>
  <w15:commentEx w15:paraId="68100E1B" w15:done="0"/>
  <w15:commentEx w15:paraId="1CCE61A2" w15:done="0"/>
  <w15:commentEx w15:paraId="438DE0BB" w15:done="0"/>
  <w15:commentEx w15:paraId="55E0EF81" w15:done="0"/>
  <w15:commentEx w15:paraId="74B6F077" w15:done="0"/>
  <w15:commentEx w15:paraId="06C766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82E0A" w16cex:dateUtc="2022-12-29T23:17:00Z"/>
  <w16cex:commentExtensible w16cex:durableId="27582E5B" w16cex:dateUtc="2022-12-29T23:18:00Z"/>
  <w16cex:commentExtensible w16cex:durableId="27582EA2" w16cex:dateUtc="2022-12-29T23:20:00Z"/>
  <w16cex:commentExtensible w16cex:durableId="27582ECC" w16cex:dateUtc="2022-12-29T23:20:00Z"/>
  <w16cex:commentExtensible w16cex:durableId="27582EE8" w16cex:dateUtc="2022-12-29T23:21:00Z"/>
  <w16cex:commentExtensible w16cex:durableId="27582F05" w16cex:dateUtc="2022-12-29T23:21:00Z"/>
  <w16cex:commentExtensible w16cex:durableId="27582F7F" w16cex:dateUtc="2022-12-29T23:23:00Z"/>
  <w16cex:commentExtensible w16cex:durableId="27582FBE" w16cex:dateUtc="2022-12-29T23:24:00Z"/>
  <w16cex:commentExtensible w16cex:durableId="27582FD7" w16cex:dateUtc="2022-12-29T23:25:00Z"/>
  <w16cex:commentExtensible w16cex:durableId="27583012" w16cex:dateUtc="2022-12-29T23:26:00Z"/>
  <w16cex:commentExtensible w16cex:durableId="27582FFD" w16cex:dateUtc="2022-12-29T23:25:00Z"/>
  <w16cex:commentExtensible w16cex:durableId="27583033" w16cex:dateUtc="2022-12-29T2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AAA58F" w16cid:durableId="27582E0A"/>
  <w16cid:commentId w16cid:paraId="62DE0988" w16cid:durableId="27582E5B"/>
  <w16cid:commentId w16cid:paraId="3A4A69DD" w16cid:durableId="27582EA2"/>
  <w16cid:commentId w16cid:paraId="4FB599FF" w16cid:durableId="27582ECC"/>
  <w16cid:commentId w16cid:paraId="4BCD0233" w16cid:durableId="27582EE8"/>
  <w16cid:commentId w16cid:paraId="56FCDBB4" w16cid:durableId="27582F05"/>
  <w16cid:commentId w16cid:paraId="68100E1B" w16cid:durableId="27582F7F"/>
  <w16cid:commentId w16cid:paraId="1CCE61A2" w16cid:durableId="27582FBE"/>
  <w16cid:commentId w16cid:paraId="438DE0BB" w16cid:durableId="27582FD7"/>
  <w16cid:commentId w16cid:paraId="55E0EF81" w16cid:durableId="27583012"/>
  <w16cid:commentId w16cid:paraId="74B6F077" w16cid:durableId="27582FFD"/>
  <w16cid:commentId w16cid:paraId="06C76612" w16cid:durableId="275830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98FEF" w14:textId="77777777" w:rsidR="007F2FDF" w:rsidRDefault="007F2FDF">
      <w:pPr>
        <w:spacing w:after="0" w:line="240" w:lineRule="auto"/>
      </w:pPr>
      <w:r>
        <w:separator/>
      </w:r>
    </w:p>
  </w:endnote>
  <w:endnote w:type="continuationSeparator" w:id="0">
    <w:p w14:paraId="54F1FB6A" w14:textId="77777777" w:rsidR="007F2FDF" w:rsidRDefault="007F2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8EB6D" w14:textId="77777777" w:rsidR="007F2FDF" w:rsidRDefault="007F2FDF">
      <w:pPr>
        <w:spacing w:after="0" w:line="240" w:lineRule="auto"/>
      </w:pPr>
      <w:r>
        <w:separator/>
      </w:r>
    </w:p>
  </w:footnote>
  <w:footnote w:type="continuationSeparator" w:id="0">
    <w:p w14:paraId="265A92D2" w14:textId="77777777" w:rsidR="007F2FDF" w:rsidRDefault="007F2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4EA45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B76C2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E0C4E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C8B88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A1EF3F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A67E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626EC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78EC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8A1E9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18A373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620AE"/>
    <w:multiLevelType w:val="hybridMultilevel"/>
    <w:tmpl w:val="D2CEB4F0"/>
    <w:lvl w:ilvl="0" w:tplc="6A666CAE">
      <w:numFmt w:val="bullet"/>
      <w:lvlText w:val="-"/>
      <w:lvlJc w:val="left"/>
      <w:pPr>
        <w:ind w:left="720" w:hanging="360"/>
      </w:pPr>
      <w:rPr>
        <w:rFonts w:ascii="Helvetica" w:eastAsiaTheme="minorEastAsia"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661073"/>
    <w:multiLevelType w:val="hybridMultilevel"/>
    <w:tmpl w:val="D55A74EE"/>
    <w:lvl w:ilvl="0" w:tplc="B8620A42">
      <w:numFmt w:val="bullet"/>
      <w:lvlText w:val="-"/>
      <w:lvlJc w:val="left"/>
      <w:pPr>
        <w:ind w:left="720" w:hanging="360"/>
      </w:pPr>
      <w:rPr>
        <w:rFonts w:ascii="Helvetica" w:eastAsiaTheme="minorEastAsia" w:hAnsi="Helvetica" w:cs="Times New Roman"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B75600"/>
    <w:multiLevelType w:val="singleLevel"/>
    <w:tmpl w:val="14F68CC2"/>
    <w:lvl w:ilvl="0">
      <w:start w:val="1"/>
      <w:numFmt w:val="bullet"/>
      <w:lvlText w:val=""/>
      <w:lvlJc w:val="left"/>
      <w:pPr>
        <w:ind w:left="605" w:hanging="360"/>
      </w:pPr>
      <w:rPr>
        <w:rFonts w:ascii="Symbol" w:hAnsi="Symbol" w:hint="default"/>
        <w:sz w:val="16"/>
      </w:rPr>
    </w:lvl>
  </w:abstractNum>
  <w:num w:numId="1" w16cid:durableId="1199392212">
    <w:abstractNumId w:val="12"/>
  </w:num>
  <w:num w:numId="2" w16cid:durableId="2112044186">
    <w:abstractNumId w:val="9"/>
  </w:num>
  <w:num w:numId="3" w16cid:durableId="276760617">
    <w:abstractNumId w:val="7"/>
  </w:num>
  <w:num w:numId="4" w16cid:durableId="38165374">
    <w:abstractNumId w:val="6"/>
  </w:num>
  <w:num w:numId="5" w16cid:durableId="592519567">
    <w:abstractNumId w:val="5"/>
  </w:num>
  <w:num w:numId="6" w16cid:durableId="1962761360">
    <w:abstractNumId w:val="4"/>
  </w:num>
  <w:num w:numId="7" w16cid:durableId="1489712226">
    <w:abstractNumId w:val="8"/>
  </w:num>
  <w:num w:numId="8" w16cid:durableId="1283725377">
    <w:abstractNumId w:val="3"/>
  </w:num>
  <w:num w:numId="9" w16cid:durableId="1439564751">
    <w:abstractNumId w:val="2"/>
  </w:num>
  <w:num w:numId="10" w16cid:durableId="1565986902">
    <w:abstractNumId w:val="1"/>
  </w:num>
  <w:num w:numId="11" w16cid:durableId="1677998205">
    <w:abstractNumId w:val="0"/>
  </w:num>
  <w:num w:numId="12" w16cid:durableId="1538079686">
    <w:abstractNumId w:val="11"/>
  </w:num>
  <w:num w:numId="13" w16cid:durableId="13357254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attachedTemplate r:id="rId1"/>
  <w:trackRevision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842"/>
    <w:rsid w:val="00006488"/>
    <w:rsid w:val="00010D62"/>
    <w:rsid w:val="00014CE3"/>
    <w:rsid w:val="00023158"/>
    <w:rsid w:val="0003522A"/>
    <w:rsid w:val="000361A4"/>
    <w:rsid w:val="00046B9E"/>
    <w:rsid w:val="000650D8"/>
    <w:rsid w:val="00067750"/>
    <w:rsid w:val="00077571"/>
    <w:rsid w:val="00087CB8"/>
    <w:rsid w:val="00097423"/>
    <w:rsid w:val="000A7228"/>
    <w:rsid w:val="000B3121"/>
    <w:rsid w:val="000B32EC"/>
    <w:rsid w:val="000C37DC"/>
    <w:rsid w:val="000E000D"/>
    <w:rsid w:val="000E2687"/>
    <w:rsid w:val="000E5479"/>
    <w:rsid w:val="0010587A"/>
    <w:rsid w:val="00133485"/>
    <w:rsid w:val="001400C4"/>
    <w:rsid w:val="001413B6"/>
    <w:rsid w:val="00147141"/>
    <w:rsid w:val="0015283E"/>
    <w:rsid w:val="00160AF6"/>
    <w:rsid w:val="00161309"/>
    <w:rsid w:val="001635C6"/>
    <w:rsid w:val="001636E4"/>
    <w:rsid w:val="00167526"/>
    <w:rsid w:val="00171729"/>
    <w:rsid w:val="001722AB"/>
    <w:rsid w:val="0017365E"/>
    <w:rsid w:val="00174A67"/>
    <w:rsid w:val="00176423"/>
    <w:rsid w:val="00184543"/>
    <w:rsid w:val="001905AF"/>
    <w:rsid w:val="001A55E5"/>
    <w:rsid w:val="001A6368"/>
    <w:rsid w:val="001C4953"/>
    <w:rsid w:val="001C4B22"/>
    <w:rsid w:val="001C5D03"/>
    <w:rsid w:val="001E4B54"/>
    <w:rsid w:val="001F7F87"/>
    <w:rsid w:val="00200101"/>
    <w:rsid w:val="00201373"/>
    <w:rsid w:val="00224EF2"/>
    <w:rsid w:val="002258DD"/>
    <w:rsid w:val="0022632A"/>
    <w:rsid w:val="0022731D"/>
    <w:rsid w:val="00232D54"/>
    <w:rsid w:val="00236D5C"/>
    <w:rsid w:val="00254F6C"/>
    <w:rsid w:val="0025615D"/>
    <w:rsid w:val="0026497A"/>
    <w:rsid w:val="002768D1"/>
    <w:rsid w:val="00280F61"/>
    <w:rsid w:val="0028152A"/>
    <w:rsid w:val="00284ADD"/>
    <w:rsid w:val="00285C29"/>
    <w:rsid w:val="002879A1"/>
    <w:rsid w:val="002962C1"/>
    <w:rsid w:val="002A3082"/>
    <w:rsid w:val="002A7377"/>
    <w:rsid w:val="002B783A"/>
    <w:rsid w:val="002C4C2A"/>
    <w:rsid w:val="002D18A0"/>
    <w:rsid w:val="002D4F34"/>
    <w:rsid w:val="002E2601"/>
    <w:rsid w:val="002F601C"/>
    <w:rsid w:val="002F798F"/>
    <w:rsid w:val="0031127B"/>
    <w:rsid w:val="00321842"/>
    <w:rsid w:val="00323048"/>
    <w:rsid w:val="003279C7"/>
    <w:rsid w:val="0033051B"/>
    <w:rsid w:val="00331C78"/>
    <w:rsid w:val="00331F6E"/>
    <w:rsid w:val="003323B2"/>
    <w:rsid w:val="0033428F"/>
    <w:rsid w:val="00350544"/>
    <w:rsid w:val="003515A2"/>
    <w:rsid w:val="00354CD6"/>
    <w:rsid w:val="00356C02"/>
    <w:rsid w:val="00356D39"/>
    <w:rsid w:val="00371B2F"/>
    <w:rsid w:val="00376899"/>
    <w:rsid w:val="0038308B"/>
    <w:rsid w:val="00385F1F"/>
    <w:rsid w:val="00392C46"/>
    <w:rsid w:val="003A0F6E"/>
    <w:rsid w:val="003B111E"/>
    <w:rsid w:val="003C496B"/>
    <w:rsid w:val="003D37C1"/>
    <w:rsid w:val="003D7C54"/>
    <w:rsid w:val="003E1EE6"/>
    <w:rsid w:val="003F305F"/>
    <w:rsid w:val="003F487E"/>
    <w:rsid w:val="003F4F7D"/>
    <w:rsid w:val="00401315"/>
    <w:rsid w:val="004245F0"/>
    <w:rsid w:val="00425657"/>
    <w:rsid w:val="00427B5E"/>
    <w:rsid w:val="004334A8"/>
    <w:rsid w:val="00443512"/>
    <w:rsid w:val="00451015"/>
    <w:rsid w:val="00462DE9"/>
    <w:rsid w:val="00473EBF"/>
    <w:rsid w:val="004777D5"/>
    <w:rsid w:val="004818B0"/>
    <w:rsid w:val="004841C8"/>
    <w:rsid w:val="00486740"/>
    <w:rsid w:val="00492F5E"/>
    <w:rsid w:val="004A1A05"/>
    <w:rsid w:val="004A5302"/>
    <w:rsid w:val="004B27BA"/>
    <w:rsid w:val="004B30D0"/>
    <w:rsid w:val="004B37C5"/>
    <w:rsid w:val="004B7598"/>
    <w:rsid w:val="004D573C"/>
    <w:rsid w:val="004E1478"/>
    <w:rsid w:val="004F39B4"/>
    <w:rsid w:val="00502670"/>
    <w:rsid w:val="00506735"/>
    <w:rsid w:val="00507836"/>
    <w:rsid w:val="00516270"/>
    <w:rsid w:val="005203B5"/>
    <w:rsid w:val="0052384A"/>
    <w:rsid w:val="00523D14"/>
    <w:rsid w:val="005375D8"/>
    <w:rsid w:val="00544521"/>
    <w:rsid w:val="00554874"/>
    <w:rsid w:val="0057339B"/>
    <w:rsid w:val="0057662C"/>
    <w:rsid w:val="0058071F"/>
    <w:rsid w:val="005808C3"/>
    <w:rsid w:val="00595468"/>
    <w:rsid w:val="005A1A0F"/>
    <w:rsid w:val="005A6A02"/>
    <w:rsid w:val="005B0D78"/>
    <w:rsid w:val="005B2BA4"/>
    <w:rsid w:val="005C067C"/>
    <w:rsid w:val="005D21FB"/>
    <w:rsid w:val="005D7970"/>
    <w:rsid w:val="005F7B40"/>
    <w:rsid w:val="00606499"/>
    <w:rsid w:val="00655910"/>
    <w:rsid w:val="006619A0"/>
    <w:rsid w:val="00661C89"/>
    <w:rsid w:val="0066689A"/>
    <w:rsid w:val="006724A7"/>
    <w:rsid w:val="00675AA5"/>
    <w:rsid w:val="00681480"/>
    <w:rsid w:val="00695D77"/>
    <w:rsid w:val="006B1CBA"/>
    <w:rsid w:val="006B2AB4"/>
    <w:rsid w:val="006B2D58"/>
    <w:rsid w:val="006B3BA0"/>
    <w:rsid w:val="006C1BAD"/>
    <w:rsid w:val="006C1F07"/>
    <w:rsid w:val="006C62D4"/>
    <w:rsid w:val="006C7547"/>
    <w:rsid w:val="006D2E91"/>
    <w:rsid w:val="006D3313"/>
    <w:rsid w:val="006D4C40"/>
    <w:rsid w:val="006E7E81"/>
    <w:rsid w:val="006E7F45"/>
    <w:rsid w:val="00713AC2"/>
    <w:rsid w:val="007227CE"/>
    <w:rsid w:val="007338F4"/>
    <w:rsid w:val="007478D9"/>
    <w:rsid w:val="007562F3"/>
    <w:rsid w:val="00771A8A"/>
    <w:rsid w:val="00782C05"/>
    <w:rsid w:val="00784B25"/>
    <w:rsid w:val="007902C1"/>
    <w:rsid w:val="00795F9E"/>
    <w:rsid w:val="007B2676"/>
    <w:rsid w:val="007B6A4D"/>
    <w:rsid w:val="007C063A"/>
    <w:rsid w:val="007C2A81"/>
    <w:rsid w:val="007D1025"/>
    <w:rsid w:val="007F2FDF"/>
    <w:rsid w:val="00810664"/>
    <w:rsid w:val="00817C54"/>
    <w:rsid w:val="008209FC"/>
    <w:rsid w:val="00823E3F"/>
    <w:rsid w:val="008333FC"/>
    <w:rsid w:val="00841341"/>
    <w:rsid w:val="0084494C"/>
    <w:rsid w:val="00845590"/>
    <w:rsid w:val="008466F0"/>
    <w:rsid w:val="0085020E"/>
    <w:rsid w:val="008561DE"/>
    <w:rsid w:val="008569E5"/>
    <w:rsid w:val="008616C3"/>
    <w:rsid w:val="00871F05"/>
    <w:rsid w:val="00884553"/>
    <w:rsid w:val="00897D87"/>
    <w:rsid w:val="008A5163"/>
    <w:rsid w:val="008A62B9"/>
    <w:rsid w:val="008A7258"/>
    <w:rsid w:val="008B20F3"/>
    <w:rsid w:val="008B75D0"/>
    <w:rsid w:val="008E65FF"/>
    <w:rsid w:val="008E6D7D"/>
    <w:rsid w:val="008F3004"/>
    <w:rsid w:val="008F3F1A"/>
    <w:rsid w:val="008F4F3D"/>
    <w:rsid w:val="00936F0E"/>
    <w:rsid w:val="009401C9"/>
    <w:rsid w:val="00940FB8"/>
    <w:rsid w:val="00941254"/>
    <w:rsid w:val="00946466"/>
    <w:rsid w:val="00957740"/>
    <w:rsid w:val="00963E0F"/>
    <w:rsid w:val="0096638F"/>
    <w:rsid w:val="0097182F"/>
    <w:rsid w:val="00972228"/>
    <w:rsid w:val="00972CA7"/>
    <w:rsid w:val="00973C02"/>
    <w:rsid w:val="00985E3E"/>
    <w:rsid w:val="009916BD"/>
    <w:rsid w:val="009931E0"/>
    <w:rsid w:val="009B1B1B"/>
    <w:rsid w:val="009B20C1"/>
    <w:rsid w:val="009B5BE7"/>
    <w:rsid w:val="009C2DBA"/>
    <w:rsid w:val="009C46CD"/>
    <w:rsid w:val="009D3B8E"/>
    <w:rsid w:val="009D76F3"/>
    <w:rsid w:val="009E65DC"/>
    <w:rsid w:val="009F09FD"/>
    <w:rsid w:val="009F6D0B"/>
    <w:rsid w:val="00A0345F"/>
    <w:rsid w:val="00A03858"/>
    <w:rsid w:val="00A05674"/>
    <w:rsid w:val="00A061EB"/>
    <w:rsid w:val="00A06856"/>
    <w:rsid w:val="00A10B53"/>
    <w:rsid w:val="00A146FA"/>
    <w:rsid w:val="00A17C3A"/>
    <w:rsid w:val="00A27896"/>
    <w:rsid w:val="00A3325C"/>
    <w:rsid w:val="00A365D3"/>
    <w:rsid w:val="00A37CBF"/>
    <w:rsid w:val="00A40826"/>
    <w:rsid w:val="00A419E0"/>
    <w:rsid w:val="00A449BF"/>
    <w:rsid w:val="00A52194"/>
    <w:rsid w:val="00A640A3"/>
    <w:rsid w:val="00A7034D"/>
    <w:rsid w:val="00A704CA"/>
    <w:rsid w:val="00A727D9"/>
    <w:rsid w:val="00A75746"/>
    <w:rsid w:val="00A80594"/>
    <w:rsid w:val="00A86F61"/>
    <w:rsid w:val="00A91382"/>
    <w:rsid w:val="00A93E67"/>
    <w:rsid w:val="00A9454B"/>
    <w:rsid w:val="00AA0206"/>
    <w:rsid w:val="00AB14DB"/>
    <w:rsid w:val="00AC2CE8"/>
    <w:rsid w:val="00AC6715"/>
    <w:rsid w:val="00AD0CCD"/>
    <w:rsid w:val="00AD7599"/>
    <w:rsid w:val="00AD7C11"/>
    <w:rsid w:val="00AF0A05"/>
    <w:rsid w:val="00B152E2"/>
    <w:rsid w:val="00B167A2"/>
    <w:rsid w:val="00B266E0"/>
    <w:rsid w:val="00B26A0A"/>
    <w:rsid w:val="00B30C42"/>
    <w:rsid w:val="00B36F83"/>
    <w:rsid w:val="00B40826"/>
    <w:rsid w:val="00B409B9"/>
    <w:rsid w:val="00B4319B"/>
    <w:rsid w:val="00B5082A"/>
    <w:rsid w:val="00B55562"/>
    <w:rsid w:val="00B56D26"/>
    <w:rsid w:val="00B67BCB"/>
    <w:rsid w:val="00B71E5A"/>
    <w:rsid w:val="00B77D8F"/>
    <w:rsid w:val="00B85924"/>
    <w:rsid w:val="00B90554"/>
    <w:rsid w:val="00BA09B5"/>
    <w:rsid w:val="00BA75D0"/>
    <w:rsid w:val="00BB1ED9"/>
    <w:rsid w:val="00BC0E2F"/>
    <w:rsid w:val="00BC1F28"/>
    <w:rsid w:val="00BC3725"/>
    <w:rsid w:val="00BC3C86"/>
    <w:rsid w:val="00BC60BA"/>
    <w:rsid w:val="00BE373C"/>
    <w:rsid w:val="00BE7CE6"/>
    <w:rsid w:val="00BE7D74"/>
    <w:rsid w:val="00BF3475"/>
    <w:rsid w:val="00BF793F"/>
    <w:rsid w:val="00C00AEE"/>
    <w:rsid w:val="00C00F9F"/>
    <w:rsid w:val="00C03B41"/>
    <w:rsid w:val="00C10124"/>
    <w:rsid w:val="00C130D9"/>
    <w:rsid w:val="00C14B68"/>
    <w:rsid w:val="00C204D3"/>
    <w:rsid w:val="00C27B4A"/>
    <w:rsid w:val="00C47C35"/>
    <w:rsid w:val="00C50E09"/>
    <w:rsid w:val="00C6346B"/>
    <w:rsid w:val="00C70EAB"/>
    <w:rsid w:val="00C860BB"/>
    <w:rsid w:val="00C92C71"/>
    <w:rsid w:val="00C95CB9"/>
    <w:rsid w:val="00CA2AA5"/>
    <w:rsid w:val="00CA44C2"/>
    <w:rsid w:val="00CD1D21"/>
    <w:rsid w:val="00CD5125"/>
    <w:rsid w:val="00D140F4"/>
    <w:rsid w:val="00D20A75"/>
    <w:rsid w:val="00D24529"/>
    <w:rsid w:val="00D24C73"/>
    <w:rsid w:val="00D27A20"/>
    <w:rsid w:val="00D35EB3"/>
    <w:rsid w:val="00D45699"/>
    <w:rsid w:val="00D52D4A"/>
    <w:rsid w:val="00D6660A"/>
    <w:rsid w:val="00D7228F"/>
    <w:rsid w:val="00D76921"/>
    <w:rsid w:val="00D77EC4"/>
    <w:rsid w:val="00D8364B"/>
    <w:rsid w:val="00D8522A"/>
    <w:rsid w:val="00D949B7"/>
    <w:rsid w:val="00DB6429"/>
    <w:rsid w:val="00DC00B3"/>
    <w:rsid w:val="00DD6454"/>
    <w:rsid w:val="00DF3706"/>
    <w:rsid w:val="00E106C2"/>
    <w:rsid w:val="00E166FB"/>
    <w:rsid w:val="00E17346"/>
    <w:rsid w:val="00E20C45"/>
    <w:rsid w:val="00E21D64"/>
    <w:rsid w:val="00E2345E"/>
    <w:rsid w:val="00E311F1"/>
    <w:rsid w:val="00E33851"/>
    <w:rsid w:val="00E36E5C"/>
    <w:rsid w:val="00E57C34"/>
    <w:rsid w:val="00E76C15"/>
    <w:rsid w:val="00E77E44"/>
    <w:rsid w:val="00E82F5F"/>
    <w:rsid w:val="00E86634"/>
    <w:rsid w:val="00EA4B20"/>
    <w:rsid w:val="00EA52DF"/>
    <w:rsid w:val="00EB01B5"/>
    <w:rsid w:val="00EB02A7"/>
    <w:rsid w:val="00EB0A7E"/>
    <w:rsid w:val="00EB5518"/>
    <w:rsid w:val="00EB6C45"/>
    <w:rsid w:val="00ED3901"/>
    <w:rsid w:val="00ED5D91"/>
    <w:rsid w:val="00EF15EF"/>
    <w:rsid w:val="00EF5A34"/>
    <w:rsid w:val="00F06F21"/>
    <w:rsid w:val="00F070AD"/>
    <w:rsid w:val="00F13552"/>
    <w:rsid w:val="00F3010C"/>
    <w:rsid w:val="00F31BF6"/>
    <w:rsid w:val="00F5093A"/>
    <w:rsid w:val="00F62754"/>
    <w:rsid w:val="00F6753A"/>
    <w:rsid w:val="00F8731E"/>
    <w:rsid w:val="00FA5C3D"/>
    <w:rsid w:val="00FA660F"/>
    <w:rsid w:val="00FA7A39"/>
    <w:rsid w:val="00FC0D07"/>
    <w:rsid w:val="00FC193C"/>
    <w:rsid w:val="00FC2B2F"/>
    <w:rsid w:val="00FC48B4"/>
    <w:rsid w:val="00FD43A7"/>
    <w:rsid w:val="00FD59B6"/>
    <w:rsid w:val="00FD7A17"/>
    <w:rsid w:val="00FE1B09"/>
    <w:rsid w:val="00FE48D8"/>
    <w:rsid w:val="00FF0C87"/>
    <w:rsid w:val="00FF36F5"/>
    <w:rsid w:val="00FF5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3B9CF"/>
  <w15:chartTrackingRefBased/>
  <w15:docId w15:val="{E55EC5C8-129A-1449-AD0E-898F1D327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2"/>
        <w:szCs w:val="22"/>
        <w:lang w:val="en-US" w:eastAsia="ja-JP" w:bidi="ar-SA"/>
      </w:rPr>
    </w:rPrDefault>
    <w:pPrDefault>
      <w:pPr>
        <w:spacing w:after="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32EC"/>
  </w:style>
  <w:style w:type="paragraph" w:styleId="Heading1">
    <w:name w:val="heading 1"/>
    <w:basedOn w:val="Normal"/>
    <w:link w:val="Heading1Char"/>
    <w:uiPriority w:val="9"/>
    <w:qFormat/>
    <w:rsid w:val="000B32EC"/>
    <w:pPr>
      <w:contextualSpacing/>
      <w:outlineLvl w:val="0"/>
    </w:pPr>
    <w:rPr>
      <w:rFonts w:asciiTheme="majorHAnsi" w:eastAsia="Times New Roman" w:hAnsiTheme="majorHAnsi" w:cs="Times New Roman"/>
      <w:b/>
    </w:rPr>
  </w:style>
  <w:style w:type="paragraph" w:styleId="Heading2">
    <w:name w:val="heading 2"/>
    <w:basedOn w:val="Normal"/>
    <w:link w:val="Heading2Char"/>
    <w:uiPriority w:val="9"/>
    <w:unhideWhenUsed/>
    <w:qFormat/>
    <w:rsid w:val="00F3010C"/>
    <w:pPr>
      <w:keepNext/>
      <w:keepLines/>
      <w:spacing w:before="200"/>
      <w:contextualSpacing/>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i/>
      <w:color w:val="243F60"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b/>
      <w:i/>
      <w:iCs/>
      <w:color w:val="365F91" w:themeColor="accent1" w:themeShade="BF"/>
    </w:rPr>
  </w:style>
  <w:style w:type="paragraph" w:styleId="Heading5">
    <w:name w:val="heading 5"/>
    <w:basedOn w:val="Normal"/>
    <w:next w:val="Normal"/>
    <w:link w:val="Heading5Char"/>
    <w:uiPriority w:val="9"/>
    <w:semiHidden/>
    <w:unhideWhenUsed/>
    <w:qFormat/>
    <w:rsid w:val="009B20C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B20C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B20C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B20C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9B20C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sid w:val="008569E5"/>
    <w:rPr>
      <w:b/>
      <w:bCs/>
      <w:caps w:val="0"/>
      <w:smallCaps/>
      <w:color w:val="365F91" w:themeColor="accent1" w:themeShade="BF"/>
      <w:spacing w:val="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8"/>
      <w:szCs w:val="16"/>
      <w:lang w:eastAsia="en-US"/>
    </w:rPr>
  </w:style>
  <w:style w:type="paragraph" w:customStyle="1" w:styleId="BulletedList">
    <w:name w:val="Bulleted List"/>
    <w:basedOn w:val="Normal"/>
    <w:semiHidden/>
    <w:unhideWhenUsed/>
    <w:qFormat/>
    <w:pPr>
      <w:ind w:left="288" w:hanging="288"/>
    </w:pPr>
  </w:style>
  <w:style w:type="paragraph" w:customStyle="1" w:styleId="ContactInformation">
    <w:name w:val="Contact Information"/>
    <w:basedOn w:val="Normal"/>
    <w:uiPriority w:val="3"/>
    <w:qFormat/>
    <w:pPr>
      <w:pBdr>
        <w:bottom w:val="single" w:sz="4" w:space="6" w:color="auto"/>
      </w:pBdr>
      <w:spacing w:before="40" w:after="40"/>
    </w:pPr>
    <w:rPr>
      <w:kern w:val="32"/>
      <w:szCs w:val="32"/>
    </w:rPr>
  </w:style>
  <w:style w:type="character" w:customStyle="1" w:styleId="Heading2Char">
    <w:name w:val="Heading 2 Char"/>
    <w:basedOn w:val="DefaultParagraphFont"/>
    <w:link w:val="Heading2"/>
    <w:uiPriority w:val="9"/>
    <w:rsid w:val="00F3010C"/>
    <w:rPr>
      <w:rFonts w:asciiTheme="majorHAnsi" w:eastAsiaTheme="majorEastAsia" w:hAnsiTheme="majorHAnsi" w:cstheme="majorBidi"/>
      <w:b/>
      <w:szCs w:val="26"/>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Cs w:val="22"/>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character" w:customStyle="1" w:styleId="Heading1Char">
    <w:name w:val="Heading 1 Char"/>
    <w:basedOn w:val="DefaultParagraphFont"/>
    <w:link w:val="Heading1"/>
    <w:uiPriority w:val="9"/>
    <w:rsid w:val="000B32EC"/>
    <w:rPr>
      <w:rFonts w:asciiTheme="majorHAnsi" w:eastAsia="Times New Roman" w:hAnsiTheme="majorHAnsi" w:cs="Times New Roman"/>
      <w:b/>
    </w:rPr>
  </w:style>
  <w:style w:type="table" w:styleId="TableGrid">
    <w:name w:val="Table Grid"/>
    <w:basedOn w:val="TableNormal"/>
    <w:uiPriority w:val="39"/>
    <w:pPr>
      <w:spacing w:after="0" w:line="240" w:lineRule="auto"/>
    </w:pPr>
    <w:rPr>
      <w:rFonts w:cs="Times New Roman"/>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7C5"/>
    <w:rPr>
      <w:color w:val="595959" w:themeColor="text1" w:themeTint="A6"/>
    </w:rPr>
  </w:style>
  <w:style w:type="paragraph" w:styleId="Title">
    <w:name w:val="Title"/>
    <w:basedOn w:val="Normal"/>
    <w:link w:val="TitleChar"/>
    <w:uiPriority w:val="1"/>
    <w:qFormat/>
    <w:rsid w:val="000B32EC"/>
    <w:pPr>
      <w:spacing w:after="0"/>
      <w:contextualSpacing/>
    </w:pPr>
    <w:rPr>
      <w:rFonts w:asciiTheme="majorHAnsi" w:eastAsiaTheme="majorEastAsia" w:hAnsiTheme="majorHAnsi" w:cstheme="majorBidi"/>
      <w:b/>
      <w:kern w:val="28"/>
      <w:sz w:val="26"/>
      <w:szCs w:val="56"/>
    </w:rPr>
  </w:style>
  <w:style w:type="character" w:customStyle="1" w:styleId="TitleChar">
    <w:name w:val="Title Char"/>
    <w:basedOn w:val="DefaultParagraphFont"/>
    <w:link w:val="Title"/>
    <w:uiPriority w:val="1"/>
    <w:rsid w:val="000B32EC"/>
    <w:rPr>
      <w:rFonts w:asciiTheme="majorHAnsi" w:eastAsiaTheme="majorEastAsia" w:hAnsiTheme="majorHAnsi" w:cstheme="majorBidi"/>
      <w:b/>
      <w:kern w:val="28"/>
      <w:sz w:val="26"/>
      <w:szCs w:val="5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color w:val="243F60" w:themeColor="accent1" w:themeShade="7F"/>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365F91" w:themeColor="accent1" w:themeShade="BF"/>
      <w:szCs w:val="22"/>
    </w:rPr>
  </w:style>
  <w:style w:type="paragraph" w:styleId="Date">
    <w:name w:val="Date"/>
    <w:basedOn w:val="Normal"/>
    <w:next w:val="Normal"/>
    <w:link w:val="DateChar"/>
    <w:uiPriority w:val="99"/>
    <w:qFormat/>
    <w:rPr>
      <w:i/>
    </w:rPr>
  </w:style>
  <w:style w:type="character" w:customStyle="1" w:styleId="DateChar">
    <w:name w:val="Date Char"/>
    <w:basedOn w:val="DefaultParagraphFont"/>
    <w:link w:val="Date"/>
    <w:uiPriority w:val="99"/>
    <w:rPr>
      <w:i/>
      <w:szCs w:val="22"/>
    </w:rPr>
  </w:style>
  <w:style w:type="table" w:styleId="TableGridLight">
    <w:name w:val="Grid Table Light"/>
    <w:basedOn w:val="TableNormal"/>
    <w:uiPriority w:val="40"/>
    <w:rsid w:val="009B20C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semiHidden/>
    <w:unhideWhenUsed/>
    <w:rsid w:val="009B20C1"/>
  </w:style>
  <w:style w:type="paragraph" w:styleId="BlockText">
    <w:name w:val="Block Text"/>
    <w:basedOn w:val="Normal"/>
    <w:uiPriority w:val="99"/>
    <w:semiHidden/>
    <w:unhideWhenUsed/>
    <w:rsid w:val="008569E5"/>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i/>
      <w:iCs/>
      <w:color w:val="365F91" w:themeColor="accent1" w:themeShade="BF"/>
    </w:rPr>
  </w:style>
  <w:style w:type="paragraph" w:styleId="BodyText">
    <w:name w:val="Body Text"/>
    <w:basedOn w:val="Normal"/>
    <w:link w:val="BodyTextChar"/>
    <w:uiPriority w:val="99"/>
    <w:semiHidden/>
    <w:unhideWhenUsed/>
    <w:rsid w:val="009B20C1"/>
  </w:style>
  <w:style w:type="character" w:customStyle="1" w:styleId="BodyTextChar">
    <w:name w:val="Body Text Char"/>
    <w:basedOn w:val="DefaultParagraphFont"/>
    <w:link w:val="BodyText"/>
    <w:uiPriority w:val="99"/>
    <w:semiHidden/>
    <w:rsid w:val="009B20C1"/>
  </w:style>
  <w:style w:type="paragraph" w:styleId="BodyText2">
    <w:name w:val="Body Text 2"/>
    <w:basedOn w:val="Normal"/>
    <w:link w:val="BodyText2Char"/>
    <w:uiPriority w:val="99"/>
    <w:semiHidden/>
    <w:unhideWhenUsed/>
    <w:rsid w:val="009B20C1"/>
    <w:pPr>
      <w:spacing w:line="480" w:lineRule="auto"/>
    </w:pPr>
  </w:style>
  <w:style w:type="character" w:customStyle="1" w:styleId="BodyText2Char">
    <w:name w:val="Body Text 2 Char"/>
    <w:basedOn w:val="DefaultParagraphFont"/>
    <w:link w:val="BodyText2"/>
    <w:uiPriority w:val="99"/>
    <w:semiHidden/>
    <w:rsid w:val="009B20C1"/>
  </w:style>
  <w:style w:type="paragraph" w:styleId="BodyText3">
    <w:name w:val="Body Text 3"/>
    <w:basedOn w:val="Normal"/>
    <w:link w:val="BodyText3Char"/>
    <w:uiPriority w:val="99"/>
    <w:semiHidden/>
    <w:unhideWhenUsed/>
    <w:rsid w:val="009B20C1"/>
    <w:rPr>
      <w:szCs w:val="16"/>
    </w:rPr>
  </w:style>
  <w:style w:type="character" w:customStyle="1" w:styleId="BodyText3Char">
    <w:name w:val="Body Text 3 Char"/>
    <w:basedOn w:val="DefaultParagraphFont"/>
    <w:link w:val="BodyText3"/>
    <w:uiPriority w:val="99"/>
    <w:semiHidden/>
    <w:rsid w:val="009B20C1"/>
    <w:rPr>
      <w:szCs w:val="16"/>
    </w:rPr>
  </w:style>
  <w:style w:type="paragraph" w:styleId="BodyTextFirstIndent">
    <w:name w:val="Body Text First Indent"/>
    <w:basedOn w:val="BodyText"/>
    <w:link w:val="BodyTextFirstIndentChar"/>
    <w:uiPriority w:val="99"/>
    <w:semiHidden/>
    <w:unhideWhenUsed/>
    <w:rsid w:val="009B20C1"/>
    <w:pPr>
      <w:ind w:firstLine="360"/>
    </w:pPr>
  </w:style>
  <w:style w:type="character" w:customStyle="1" w:styleId="BodyTextFirstIndentChar">
    <w:name w:val="Body Text First Indent Char"/>
    <w:basedOn w:val="BodyTextChar"/>
    <w:link w:val="BodyTextFirstIndent"/>
    <w:uiPriority w:val="99"/>
    <w:semiHidden/>
    <w:rsid w:val="009B20C1"/>
  </w:style>
  <w:style w:type="paragraph" w:styleId="BodyTextIndent">
    <w:name w:val="Body Text Indent"/>
    <w:basedOn w:val="Normal"/>
    <w:link w:val="BodyTextIndentChar"/>
    <w:uiPriority w:val="99"/>
    <w:semiHidden/>
    <w:unhideWhenUsed/>
    <w:rsid w:val="009B20C1"/>
    <w:pPr>
      <w:ind w:left="360"/>
    </w:pPr>
  </w:style>
  <w:style w:type="character" w:customStyle="1" w:styleId="BodyTextIndentChar">
    <w:name w:val="Body Text Indent Char"/>
    <w:basedOn w:val="DefaultParagraphFont"/>
    <w:link w:val="BodyTextIndent"/>
    <w:uiPriority w:val="99"/>
    <w:semiHidden/>
    <w:rsid w:val="009B20C1"/>
  </w:style>
  <w:style w:type="paragraph" w:styleId="BodyTextFirstIndent2">
    <w:name w:val="Body Text First Indent 2"/>
    <w:basedOn w:val="BodyTextIndent"/>
    <w:link w:val="BodyTextFirstIndent2Char"/>
    <w:uiPriority w:val="99"/>
    <w:semiHidden/>
    <w:unhideWhenUsed/>
    <w:rsid w:val="009B20C1"/>
    <w:pPr>
      <w:ind w:firstLine="360"/>
    </w:pPr>
  </w:style>
  <w:style w:type="character" w:customStyle="1" w:styleId="BodyTextFirstIndent2Char">
    <w:name w:val="Body Text First Indent 2 Char"/>
    <w:basedOn w:val="BodyTextIndentChar"/>
    <w:link w:val="BodyTextFirstIndent2"/>
    <w:uiPriority w:val="99"/>
    <w:semiHidden/>
    <w:rsid w:val="009B20C1"/>
  </w:style>
  <w:style w:type="paragraph" w:styleId="BodyTextIndent2">
    <w:name w:val="Body Text Indent 2"/>
    <w:basedOn w:val="Normal"/>
    <w:link w:val="BodyTextIndent2Char"/>
    <w:uiPriority w:val="99"/>
    <w:semiHidden/>
    <w:unhideWhenUsed/>
    <w:rsid w:val="009B20C1"/>
    <w:pPr>
      <w:spacing w:line="480" w:lineRule="auto"/>
      <w:ind w:left="360"/>
    </w:pPr>
  </w:style>
  <w:style w:type="character" w:customStyle="1" w:styleId="BodyTextIndent2Char">
    <w:name w:val="Body Text Indent 2 Char"/>
    <w:basedOn w:val="DefaultParagraphFont"/>
    <w:link w:val="BodyTextIndent2"/>
    <w:uiPriority w:val="99"/>
    <w:semiHidden/>
    <w:rsid w:val="009B20C1"/>
  </w:style>
  <w:style w:type="paragraph" w:styleId="BodyTextIndent3">
    <w:name w:val="Body Text Indent 3"/>
    <w:basedOn w:val="Normal"/>
    <w:link w:val="BodyTextIndent3Char"/>
    <w:uiPriority w:val="99"/>
    <w:semiHidden/>
    <w:unhideWhenUsed/>
    <w:rsid w:val="009B20C1"/>
    <w:pPr>
      <w:ind w:left="360"/>
    </w:pPr>
    <w:rPr>
      <w:szCs w:val="16"/>
    </w:rPr>
  </w:style>
  <w:style w:type="character" w:customStyle="1" w:styleId="BodyTextIndent3Char">
    <w:name w:val="Body Text Indent 3 Char"/>
    <w:basedOn w:val="DefaultParagraphFont"/>
    <w:link w:val="BodyTextIndent3"/>
    <w:uiPriority w:val="99"/>
    <w:semiHidden/>
    <w:rsid w:val="009B20C1"/>
    <w:rPr>
      <w:szCs w:val="16"/>
    </w:rPr>
  </w:style>
  <w:style w:type="paragraph" w:styleId="Caption">
    <w:name w:val="caption"/>
    <w:basedOn w:val="Normal"/>
    <w:next w:val="Normal"/>
    <w:uiPriority w:val="35"/>
    <w:semiHidden/>
    <w:unhideWhenUsed/>
    <w:qFormat/>
    <w:rsid w:val="009B20C1"/>
    <w:pPr>
      <w:spacing w:after="200" w:line="240" w:lineRule="auto"/>
    </w:pPr>
    <w:rPr>
      <w:i/>
      <w:iCs/>
      <w:color w:val="1F497D" w:themeColor="text2"/>
      <w:szCs w:val="18"/>
    </w:rPr>
  </w:style>
  <w:style w:type="paragraph" w:styleId="Closing">
    <w:name w:val="Closing"/>
    <w:basedOn w:val="Normal"/>
    <w:link w:val="ClosingChar"/>
    <w:uiPriority w:val="99"/>
    <w:semiHidden/>
    <w:unhideWhenUsed/>
    <w:rsid w:val="009B20C1"/>
    <w:pPr>
      <w:spacing w:after="0" w:line="240" w:lineRule="auto"/>
      <w:ind w:left="4320"/>
    </w:pPr>
  </w:style>
  <w:style w:type="character" w:customStyle="1" w:styleId="ClosingChar">
    <w:name w:val="Closing Char"/>
    <w:basedOn w:val="DefaultParagraphFont"/>
    <w:link w:val="Closing"/>
    <w:uiPriority w:val="99"/>
    <w:semiHidden/>
    <w:rsid w:val="009B20C1"/>
  </w:style>
  <w:style w:type="table" w:styleId="ColorfulGrid">
    <w:name w:val="Colorful Grid"/>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B20C1"/>
    <w:pPr>
      <w:spacing w:after="0" w:line="240" w:lineRule="auto"/>
    </w:p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9B20C1"/>
    <w:pPr>
      <w:spacing w:after="0"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B20C1"/>
    <w:pPr>
      <w:spacing w:after="0" w:line="240" w:lineRule="auto"/>
    </w:p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9B20C1"/>
    <w:pPr>
      <w:spacing w:after="0" w:line="240" w:lineRule="auto"/>
    </w:p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9B20C1"/>
    <w:pPr>
      <w:spacing w:after="0" w:line="240" w:lineRule="auto"/>
    </w:p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9B20C1"/>
    <w:pPr>
      <w:spacing w:after="0" w:line="240" w:lineRule="auto"/>
    </w:p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9B20C1"/>
    <w:pPr>
      <w:spacing w:after="0" w:line="240" w:lineRule="auto"/>
    </w:p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B20C1"/>
    <w:pPr>
      <w:spacing w:after="0" w:line="240" w:lineRule="auto"/>
    </w:p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9B20C1"/>
    <w:pPr>
      <w:spacing w:after="0" w:line="240" w:lineRule="auto"/>
    </w:p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B20C1"/>
    <w:pPr>
      <w:spacing w:after="0" w:line="240" w:lineRule="auto"/>
    </w:p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B20C1"/>
    <w:pPr>
      <w:spacing w:after="0" w:line="240" w:lineRule="auto"/>
    </w:p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B20C1"/>
    <w:pPr>
      <w:spacing w:after="0" w:line="240" w:lineRule="auto"/>
    </w:p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9B20C1"/>
    <w:pPr>
      <w:spacing w:after="0" w:line="240" w:lineRule="auto"/>
    </w:p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B20C1"/>
    <w:pPr>
      <w:spacing w:after="0" w:line="240" w:lineRule="auto"/>
    </w:p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B20C1"/>
    <w:pPr>
      <w:spacing w:after="0" w:line="240" w:lineRule="auto"/>
    </w:p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9B20C1"/>
    <w:rPr>
      <w:sz w:val="22"/>
      <w:szCs w:val="16"/>
    </w:rPr>
  </w:style>
  <w:style w:type="paragraph" w:styleId="CommentText">
    <w:name w:val="annotation text"/>
    <w:basedOn w:val="Normal"/>
    <w:link w:val="CommentTextChar"/>
    <w:uiPriority w:val="99"/>
    <w:semiHidden/>
    <w:unhideWhenUsed/>
    <w:rsid w:val="009B20C1"/>
    <w:pPr>
      <w:spacing w:line="240" w:lineRule="auto"/>
    </w:pPr>
    <w:rPr>
      <w:szCs w:val="20"/>
    </w:rPr>
  </w:style>
  <w:style w:type="character" w:customStyle="1" w:styleId="CommentTextChar">
    <w:name w:val="Comment Text Char"/>
    <w:basedOn w:val="DefaultParagraphFont"/>
    <w:link w:val="CommentText"/>
    <w:uiPriority w:val="99"/>
    <w:semiHidden/>
    <w:rsid w:val="009B20C1"/>
    <w:rPr>
      <w:szCs w:val="20"/>
    </w:rPr>
  </w:style>
  <w:style w:type="paragraph" w:styleId="CommentSubject">
    <w:name w:val="annotation subject"/>
    <w:basedOn w:val="CommentText"/>
    <w:next w:val="CommentText"/>
    <w:link w:val="CommentSubjectChar"/>
    <w:uiPriority w:val="99"/>
    <w:semiHidden/>
    <w:unhideWhenUsed/>
    <w:rsid w:val="009B20C1"/>
    <w:rPr>
      <w:b/>
      <w:bCs/>
    </w:rPr>
  </w:style>
  <w:style w:type="character" w:customStyle="1" w:styleId="CommentSubjectChar">
    <w:name w:val="Comment Subject Char"/>
    <w:basedOn w:val="CommentTextChar"/>
    <w:link w:val="CommentSubject"/>
    <w:uiPriority w:val="99"/>
    <w:semiHidden/>
    <w:rsid w:val="009B20C1"/>
    <w:rPr>
      <w:b/>
      <w:bCs/>
      <w:szCs w:val="20"/>
    </w:rPr>
  </w:style>
  <w:style w:type="table" w:styleId="DarkList">
    <w:name w:val="Dark List"/>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B20C1"/>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9B20C1"/>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9B20C1"/>
    <w:rPr>
      <w:rFonts w:ascii="Segoe UI" w:hAnsi="Segoe UI" w:cs="Segoe UI"/>
      <w:szCs w:val="16"/>
    </w:rPr>
  </w:style>
  <w:style w:type="paragraph" w:styleId="E-mailSignature">
    <w:name w:val="E-mail Signature"/>
    <w:basedOn w:val="Normal"/>
    <w:link w:val="E-mailSignatureChar"/>
    <w:uiPriority w:val="99"/>
    <w:semiHidden/>
    <w:unhideWhenUsed/>
    <w:rsid w:val="009B20C1"/>
    <w:pPr>
      <w:spacing w:after="0" w:line="240" w:lineRule="auto"/>
    </w:pPr>
  </w:style>
  <w:style w:type="character" w:customStyle="1" w:styleId="E-mailSignatureChar">
    <w:name w:val="E-mail Signature Char"/>
    <w:basedOn w:val="DefaultParagraphFont"/>
    <w:link w:val="E-mailSignature"/>
    <w:uiPriority w:val="99"/>
    <w:semiHidden/>
    <w:rsid w:val="009B20C1"/>
  </w:style>
  <w:style w:type="character" w:styleId="Emphasis">
    <w:name w:val="Emphasis"/>
    <w:basedOn w:val="DefaultParagraphFont"/>
    <w:uiPriority w:val="20"/>
    <w:semiHidden/>
    <w:unhideWhenUsed/>
    <w:qFormat/>
    <w:rsid w:val="009B20C1"/>
    <w:rPr>
      <w:i/>
      <w:iCs/>
    </w:rPr>
  </w:style>
  <w:style w:type="character" w:styleId="EndnoteReference">
    <w:name w:val="endnote reference"/>
    <w:basedOn w:val="DefaultParagraphFont"/>
    <w:uiPriority w:val="99"/>
    <w:semiHidden/>
    <w:unhideWhenUsed/>
    <w:rsid w:val="009B20C1"/>
    <w:rPr>
      <w:vertAlign w:val="superscript"/>
    </w:rPr>
  </w:style>
  <w:style w:type="paragraph" w:styleId="EndnoteText">
    <w:name w:val="endnote text"/>
    <w:basedOn w:val="Normal"/>
    <w:link w:val="EndnoteTextChar"/>
    <w:uiPriority w:val="99"/>
    <w:semiHidden/>
    <w:unhideWhenUsed/>
    <w:rsid w:val="009B20C1"/>
    <w:pPr>
      <w:spacing w:after="0" w:line="240" w:lineRule="auto"/>
    </w:pPr>
    <w:rPr>
      <w:szCs w:val="20"/>
    </w:rPr>
  </w:style>
  <w:style w:type="character" w:customStyle="1" w:styleId="EndnoteTextChar">
    <w:name w:val="Endnote Text Char"/>
    <w:basedOn w:val="DefaultParagraphFont"/>
    <w:link w:val="EndnoteText"/>
    <w:uiPriority w:val="99"/>
    <w:semiHidden/>
    <w:rsid w:val="009B20C1"/>
    <w:rPr>
      <w:szCs w:val="20"/>
    </w:rPr>
  </w:style>
  <w:style w:type="paragraph" w:styleId="EnvelopeAddress">
    <w:name w:val="envelope address"/>
    <w:basedOn w:val="Normal"/>
    <w:uiPriority w:val="99"/>
    <w:semiHidden/>
    <w:unhideWhenUsed/>
    <w:rsid w:val="009B20C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B20C1"/>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9B20C1"/>
    <w:rPr>
      <w:color w:val="800080" w:themeColor="followedHyperlink"/>
      <w:u w:val="single"/>
    </w:rPr>
  </w:style>
  <w:style w:type="character" w:styleId="FootnoteReference">
    <w:name w:val="footnote reference"/>
    <w:basedOn w:val="DefaultParagraphFont"/>
    <w:uiPriority w:val="99"/>
    <w:semiHidden/>
    <w:unhideWhenUsed/>
    <w:rsid w:val="009B20C1"/>
    <w:rPr>
      <w:vertAlign w:val="superscript"/>
    </w:rPr>
  </w:style>
  <w:style w:type="paragraph" w:styleId="FootnoteText">
    <w:name w:val="footnote text"/>
    <w:basedOn w:val="Normal"/>
    <w:link w:val="FootnoteTextChar"/>
    <w:uiPriority w:val="99"/>
    <w:semiHidden/>
    <w:unhideWhenUsed/>
    <w:rsid w:val="009B20C1"/>
    <w:pPr>
      <w:spacing w:after="0" w:line="240" w:lineRule="auto"/>
    </w:pPr>
    <w:rPr>
      <w:szCs w:val="20"/>
    </w:rPr>
  </w:style>
  <w:style w:type="character" w:customStyle="1" w:styleId="FootnoteTextChar">
    <w:name w:val="Footnote Text Char"/>
    <w:basedOn w:val="DefaultParagraphFont"/>
    <w:link w:val="FootnoteText"/>
    <w:uiPriority w:val="99"/>
    <w:semiHidden/>
    <w:rsid w:val="009B20C1"/>
    <w:rPr>
      <w:szCs w:val="20"/>
    </w:rPr>
  </w:style>
  <w:style w:type="table" w:styleId="GridTable1Light">
    <w:name w:val="Grid Table 1 Light"/>
    <w:basedOn w:val="TableNormal"/>
    <w:uiPriority w:val="46"/>
    <w:rsid w:val="009B20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B20C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B20C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B20C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B20C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B20C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B20C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B20C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B20C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9B20C1"/>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9B20C1"/>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9B20C1"/>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9B20C1"/>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9B20C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9B20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B20C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9B20C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9B20C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9B20C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9B20C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9B20C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9B20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B20C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B20C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9B20C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9B20C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9B20C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9B20C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9B20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B20C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9B20C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9B20C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9B20C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9B20C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9B20C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9B20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9B20C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9B20C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9B20C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9B20C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9B20C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9B20C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DefaultParagraphFont"/>
    <w:uiPriority w:val="99"/>
    <w:semiHidden/>
    <w:unhideWhenUsed/>
    <w:rsid w:val="009B20C1"/>
    <w:rPr>
      <w:color w:val="2B579A"/>
      <w:shd w:val="clear" w:color="auto" w:fill="E6E6E6"/>
    </w:rPr>
  </w:style>
  <w:style w:type="character" w:customStyle="1" w:styleId="Heading5Char">
    <w:name w:val="Heading 5 Char"/>
    <w:basedOn w:val="DefaultParagraphFont"/>
    <w:link w:val="Heading5"/>
    <w:uiPriority w:val="9"/>
    <w:semiHidden/>
    <w:rsid w:val="009B20C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B20C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B20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B20C1"/>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9B20C1"/>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9B20C1"/>
  </w:style>
  <w:style w:type="paragraph" w:styleId="HTMLAddress">
    <w:name w:val="HTML Address"/>
    <w:basedOn w:val="Normal"/>
    <w:link w:val="HTMLAddressChar"/>
    <w:uiPriority w:val="99"/>
    <w:semiHidden/>
    <w:unhideWhenUsed/>
    <w:rsid w:val="009B20C1"/>
    <w:pPr>
      <w:spacing w:after="0" w:line="240" w:lineRule="auto"/>
    </w:pPr>
    <w:rPr>
      <w:i/>
      <w:iCs/>
    </w:rPr>
  </w:style>
  <w:style w:type="character" w:customStyle="1" w:styleId="HTMLAddressChar">
    <w:name w:val="HTML Address Char"/>
    <w:basedOn w:val="DefaultParagraphFont"/>
    <w:link w:val="HTMLAddress"/>
    <w:uiPriority w:val="99"/>
    <w:semiHidden/>
    <w:rsid w:val="009B20C1"/>
    <w:rPr>
      <w:i/>
      <w:iCs/>
    </w:rPr>
  </w:style>
  <w:style w:type="character" w:styleId="HTMLCite">
    <w:name w:val="HTML Cite"/>
    <w:basedOn w:val="DefaultParagraphFont"/>
    <w:uiPriority w:val="99"/>
    <w:semiHidden/>
    <w:unhideWhenUsed/>
    <w:rsid w:val="009B20C1"/>
    <w:rPr>
      <w:i/>
      <w:iCs/>
    </w:rPr>
  </w:style>
  <w:style w:type="character" w:styleId="HTMLCode">
    <w:name w:val="HTML Code"/>
    <w:basedOn w:val="DefaultParagraphFont"/>
    <w:uiPriority w:val="99"/>
    <w:semiHidden/>
    <w:unhideWhenUsed/>
    <w:rsid w:val="009B20C1"/>
    <w:rPr>
      <w:rFonts w:ascii="Consolas" w:hAnsi="Consolas"/>
      <w:sz w:val="22"/>
      <w:szCs w:val="20"/>
    </w:rPr>
  </w:style>
  <w:style w:type="character" w:styleId="HTMLDefinition">
    <w:name w:val="HTML Definition"/>
    <w:basedOn w:val="DefaultParagraphFont"/>
    <w:uiPriority w:val="99"/>
    <w:semiHidden/>
    <w:unhideWhenUsed/>
    <w:rsid w:val="009B20C1"/>
    <w:rPr>
      <w:i/>
      <w:iCs/>
    </w:rPr>
  </w:style>
  <w:style w:type="character" w:styleId="HTMLKeyboard">
    <w:name w:val="HTML Keyboard"/>
    <w:basedOn w:val="DefaultParagraphFont"/>
    <w:uiPriority w:val="99"/>
    <w:semiHidden/>
    <w:unhideWhenUsed/>
    <w:rsid w:val="009B20C1"/>
    <w:rPr>
      <w:rFonts w:ascii="Consolas" w:hAnsi="Consolas"/>
      <w:sz w:val="22"/>
      <w:szCs w:val="20"/>
    </w:rPr>
  </w:style>
  <w:style w:type="paragraph" w:styleId="HTMLPreformatted">
    <w:name w:val="HTML Preformatted"/>
    <w:basedOn w:val="Normal"/>
    <w:link w:val="HTMLPreformattedChar"/>
    <w:uiPriority w:val="99"/>
    <w:semiHidden/>
    <w:unhideWhenUsed/>
    <w:rsid w:val="009B20C1"/>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9B20C1"/>
    <w:rPr>
      <w:rFonts w:ascii="Consolas" w:hAnsi="Consolas"/>
      <w:szCs w:val="20"/>
    </w:rPr>
  </w:style>
  <w:style w:type="character" w:styleId="HTMLSample">
    <w:name w:val="HTML Sample"/>
    <w:basedOn w:val="DefaultParagraphFont"/>
    <w:uiPriority w:val="99"/>
    <w:semiHidden/>
    <w:unhideWhenUsed/>
    <w:rsid w:val="009B20C1"/>
    <w:rPr>
      <w:rFonts w:ascii="Consolas" w:hAnsi="Consolas"/>
      <w:sz w:val="24"/>
      <w:szCs w:val="24"/>
    </w:rPr>
  </w:style>
  <w:style w:type="character" w:styleId="HTMLTypewriter">
    <w:name w:val="HTML Typewriter"/>
    <w:basedOn w:val="DefaultParagraphFont"/>
    <w:uiPriority w:val="99"/>
    <w:semiHidden/>
    <w:unhideWhenUsed/>
    <w:rsid w:val="009B20C1"/>
    <w:rPr>
      <w:rFonts w:ascii="Consolas" w:hAnsi="Consolas"/>
      <w:sz w:val="22"/>
      <w:szCs w:val="20"/>
    </w:rPr>
  </w:style>
  <w:style w:type="character" w:styleId="HTMLVariable">
    <w:name w:val="HTML Variable"/>
    <w:basedOn w:val="DefaultParagraphFont"/>
    <w:uiPriority w:val="99"/>
    <w:semiHidden/>
    <w:unhideWhenUsed/>
    <w:rsid w:val="009B20C1"/>
    <w:rPr>
      <w:i/>
      <w:iCs/>
    </w:rPr>
  </w:style>
  <w:style w:type="character" w:styleId="Hyperlink">
    <w:name w:val="Hyperlink"/>
    <w:basedOn w:val="DefaultParagraphFont"/>
    <w:uiPriority w:val="99"/>
    <w:unhideWhenUsed/>
    <w:rsid w:val="009B20C1"/>
    <w:rPr>
      <w:color w:val="0000FF" w:themeColor="hyperlink"/>
      <w:u w:val="single"/>
    </w:rPr>
  </w:style>
  <w:style w:type="paragraph" w:styleId="Index1">
    <w:name w:val="index 1"/>
    <w:basedOn w:val="Normal"/>
    <w:next w:val="Normal"/>
    <w:autoRedefine/>
    <w:uiPriority w:val="99"/>
    <w:semiHidden/>
    <w:unhideWhenUsed/>
    <w:rsid w:val="009B20C1"/>
    <w:pPr>
      <w:spacing w:after="0" w:line="240" w:lineRule="auto"/>
      <w:ind w:left="220" w:hanging="220"/>
    </w:pPr>
  </w:style>
  <w:style w:type="paragraph" w:styleId="Index2">
    <w:name w:val="index 2"/>
    <w:basedOn w:val="Normal"/>
    <w:next w:val="Normal"/>
    <w:autoRedefine/>
    <w:uiPriority w:val="99"/>
    <w:semiHidden/>
    <w:unhideWhenUsed/>
    <w:rsid w:val="009B20C1"/>
    <w:pPr>
      <w:spacing w:after="0" w:line="240" w:lineRule="auto"/>
      <w:ind w:left="440" w:hanging="220"/>
    </w:pPr>
  </w:style>
  <w:style w:type="paragraph" w:styleId="Index3">
    <w:name w:val="index 3"/>
    <w:basedOn w:val="Normal"/>
    <w:next w:val="Normal"/>
    <w:autoRedefine/>
    <w:uiPriority w:val="99"/>
    <w:semiHidden/>
    <w:unhideWhenUsed/>
    <w:rsid w:val="009B20C1"/>
    <w:pPr>
      <w:spacing w:after="0" w:line="240" w:lineRule="auto"/>
      <w:ind w:left="660" w:hanging="220"/>
    </w:pPr>
  </w:style>
  <w:style w:type="paragraph" w:styleId="Index4">
    <w:name w:val="index 4"/>
    <w:basedOn w:val="Normal"/>
    <w:next w:val="Normal"/>
    <w:autoRedefine/>
    <w:uiPriority w:val="99"/>
    <w:semiHidden/>
    <w:unhideWhenUsed/>
    <w:rsid w:val="009B20C1"/>
    <w:pPr>
      <w:spacing w:after="0" w:line="240" w:lineRule="auto"/>
      <w:ind w:left="880" w:hanging="220"/>
    </w:pPr>
  </w:style>
  <w:style w:type="paragraph" w:styleId="Index5">
    <w:name w:val="index 5"/>
    <w:basedOn w:val="Normal"/>
    <w:next w:val="Normal"/>
    <w:autoRedefine/>
    <w:uiPriority w:val="99"/>
    <w:semiHidden/>
    <w:unhideWhenUsed/>
    <w:rsid w:val="009B20C1"/>
    <w:pPr>
      <w:spacing w:after="0" w:line="240" w:lineRule="auto"/>
      <w:ind w:left="1100" w:hanging="220"/>
    </w:pPr>
  </w:style>
  <w:style w:type="paragraph" w:styleId="Index6">
    <w:name w:val="index 6"/>
    <w:basedOn w:val="Normal"/>
    <w:next w:val="Normal"/>
    <w:autoRedefine/>
    <w:uiPriority w:val="99"/>
    <w:semiHidden/>
    <w:unhideWhenUsed/>
    <w:rsid w:val="009B20C1"/>
    <w:pPr>
      <w:spacing w:after="0" w:line="240" w:lineRule="auto"/>
      <w:ind w:left="1320" w:hanging="220"/>
    </w:pPr>
  </w:style>
  <w:style w:type="paragraph" w:styleId="Index7">
    <w:name w:val="index 7"/>
    <w:basedOn w:val="Normal"/>
    <w:next w:val="Normal"/>
    <w:autoRedefine/>
    <w:uiPriority w:val="99"/>
    <w:semiHidden/>
    <w:unhideWhenUsed/>
    <w:rsid w:val="009B20C1"/>
    <w:pPr>
      <w:spacing w:after="0" w:line="240" w:lineRule="auto"/>
      <w:ind w:left="1540" w:hanging="220"/>
    </w:pPr>
  </w:style>
  <w:style w:type="paragraph" w:styleId="Index8">
    <w:name w:val="index 8"/>
    <w:basedOn w:val="Normal"/>
    <w:next w:val="Normal"/>
    <w:autoRedefine/>
    <w:uiPriority w:val="99"/>
    <w:semiHidden/>
    <w:unhideWhenUsed/>
    <w:rsid w:val="009B20C1"/>
    <w:pPr>
      <w:spacing w:after="0" w:line="240" w:lineRule="auto"/>
      <w:ind w:left="1760" w:hanging="220"/>
    </w:pPr>
  </w:style>
  <w:style w:type="paragraph" w:styleId="Index9">
    <w:name w:val="index 9"/>
    <w:basedOn w:val="Normal"/>
    <w:next w:val="Normal"/>
    <w:autoRedefine/>
    <w:uiPriority w:val="99"/>
    <w:semiHidden/>
    <w:unhideWhenUsed/>
    <w:rsid w:val="009B20C1"/>
    <w:pPr>
      <w:spacing w:after="0" w:line="240" w:lineRule="auto"/>
      <w:ind w:left="1980" w:hanging="220"/>
    </w:pPr>
  </w:style>
  <w:style w:type="paragraph" w:styleId="IndexHeading">
    <w:name w:val="index heading"/>
    <w:basedOn w:val="Normal"/>
    <w:next w:val="Index1"/>
    <w:uiPriority w:val="99"/>
    <w:semiHidden/>
    <w:unhideWhenUsed/>
    <w:rsid w:val="009B20C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569E5"/>
    <w:rPr>
      <w:i/>
      <w:iCs/>
      <w:color w:val="365F91" w:themeColor="accent1" w:themeShade="BF"/>
    </w:rPr>
  </w:style>
  <w:style w:type="paragraph" w:styleId="IntenseQuote">
    <w:name w:val="Intense Quote"/>
    <w:basedOn w:val="Normal"/>
    <w:next w:val="Normal"/>
    <w:link w:val="IntenseQuoteChar"/>
    <w:uiPriority w:val="30"/>
    <w:semiHidden/>
    <w:unhideWhenUsed/>
    <w:qFormat/>
    <w:rsid w:val="008569E5"/>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8569E5"/>
    <w:rPr>
      <w:i/>
      <w:iCs/>
      <w:color w:val="365F91" w:themeColor="accent1" w:themeShade="BF"/>
    </w:rPr>
  </w:style>
  <w:style w:type="table" w:styleId="LightGrid">
    <w:name w:val="Light Grid"/>
    <w:basedOn w:val="TableNormal"/>
    <w:uiPriority w:val="62"/>
    <w:semiHidden/>
    <w:unhideWhenUsed/>
    <w:rsid w:val="009B20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B20C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9B20C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9B20C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9B20C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9B20C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9B20C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9B20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B20C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9B20C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9B20C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9B20C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9B20C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9B20C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9B20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B20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9B20C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9B20C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9B20C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9B20C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9B20C1"/>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9B20C1"/>
  </w:style>
  <w:style w:type="paragraph" w:styleId="List">
    <w:name w:val="List"/>
    <w:basedOn w:val="Normal"/>
    <w:uiPriority w:val="99"/>
    <w:semiHidden/>
    <w:unhideWhenUsed/>
    <w:rsid w:val="009B20C1"/>
    <w:pPr>
      <w:ind w:left="360" w:hanging="360"/>
      <w:contextualSpacing/>
    </w:pPr>
  </w:style>
  <w:style w:type="paragraph" w:styleId="List2">
    <w:name w:val="List 2"/>
    <w:basedOn w:val="Normal"/>
    <w:uiPriority w:val="99"/>
    <w:semiHidden/>
    <w:unhideWhenUsed/>
    <w:rsid w:val="009B20C1"/>
    <w:pPr>
      <w:ind w:left="720" w:hanging="360"/>
      <w:contextualSpacing/>
    </w:pPr>
  </w:style>
  <w:style w:type="paragraph" w:styleId="List3">
    <w:name w:val="List 3"/>
    <w:basedOn w:val="Normal"/>
    <w:uiPriority w:val="99"/>
    <w:semiHidden/>
    <w:unhideWhenUsed/>
    <w:rsid w:val="009B20C1"/>
    <w:pPr>
      <w:ind w:left="1080" w:hanging="360"/>
      <w:contextualSpacing/>
    </w:pPr>
  </w:style>
  <w:style w:type="paragraph" w:styleId="List4">
    <w:name w:val="List 4"/>
    <w:basedOn w:val="Normal"/>
    <w:uiPriority w:val="99"/>
    <w:semiHidden/>
    <w:unhideWhenUsed/>
    <w:rsid w:val="009B20C1"/>
    <w:pPr>
      <w:ind w:left="1440" w:hanging="360"/>
      <w:contextualSpacing/>
    </w:pPr>
  </w:style>
  <w:style w:type="paragraph" w:styleId="List5">
    <w:name w:val="List 5"/>
    <w:basedOn w:val="Normal"/>
    <w:uiPriority w:val="99"/>
    <w:semiHidden/>
    <w:unhideWhenUsed/>
    <w:rsid w:val="009B20C1"/>
    <w:pPr>
      <w:ind w:left="1800" w:hanging="360"/>
      <w:contextualSpacing/>
    </w:pPr>
  </w:style>
  <w:style w:type="paragraph" w:styleId="ListBullet">
    <w:name w:val="List Bullet"/>
    <w:basedOn w:val="Normal"/>
    <w:uiPriority w:val="99"/>
    <w:semiHidden/>
    <w:unhideWhenUsed/>
    <w:rsid w:val="009B20C1"/>
    <w:pPr>
      <w:numPr>
        <w:numId w:val="2"/>
      </w:numPr>
      <w:contextualSpacing/>
    </w:pPr>
  </w:style>
  <w:style w:type="paragraph" w:styleId="ListBullet2">
    <w:name w:val="List Bullet 2"/>
    <w:basedOn w:val="Normal"/>
    <w:uiPriority w:val="99"/>
    <w:semiHidden/>
    <w:unhideWhenUsed/>
    <w:rsid w:val="009B20C1"/>
    <w:pPr>
      <w:numPr>
        <w:numId w:val="3"/>
      </w:numPr>
      <w:contextualSpacing/>
    </w:pPr>
  </w:style>
  <w:style w:type="paragraph" w:styleId="ListBullet3">
    <w:name w:val="List Bullet 3"/>
    <w:basedOn w:val="Normal"/>
    <w:uiPriority w:val="99"/>
    <w:semiHidden/>
    <w:unhideWhenUsed/>
    <w:rsid w:val="009B20C1"/>
    <w:pPr>
      <w:numPr>
        <w:numId w:val="4"/>
      </w:numPr>
      <w:contextualSpacing/>
    </w:pPr>
  </w:style>
  <w:style w:type="paragraph" w:styleId="ListBullet4">
    <w:name w:val="List Bullet 4"/>
    <w:basedOn w:val="Normal"/>
    <w:uiPriority w:val="99"/>
    <w:semiHidden/>
    <w:unhideWhenUsed/>
    <w:rsid w:val="009B20C1"/>
    <w:pPr>
      <w:numPr>
        <w:numId w:val="5"/>
      </w:numPr>
      <w:contextualSpacing/>
    </w:pPr>
  </w:style>
  <w:style w:type="paragraph" w:styleId="ListBullet5">
    <w:name w:val="List Bullet 5"/>
    <w:basedOn w:val="Normal"/>
    <w:uiPriority w:val="99"/>
    <w:semiHidden/>
    <w:unhideWhenUsed/>
    <w:rsid w:val="009B20C1"/>
    <w:pPr>
      <w:numPr>
        <w:numId w:val="6"/>
      </w:numPr>
      <w:contextualSpacing/>
    </w:pPr>
  </w:style>
  <w:style w:type="paragraph" w:styleId="ListContinue">
    <w:name w:val="List Continue"/>
    <w:basedOn w:val="Normal"/>
    <w:uiPriority w:val="99"/>
    <w:semiHidden/>
    <w:unhideWhenUsed/>
    <w:rsid w:val="009B20C1"/>
    <w:pPr>
      <w:ind w:left="360"/>
      <w:contextualSpacing/>
    </w:pPr>
  </w:style>
  <w:style w:type="paragraph" w:styleId="ListContinue2">
    <w:name w:val="List Continue 2"/>
    <w:basedOn w:val="Normal"/>
    <w:uiPriority w:val="99"/>
    <w:semiHidden/>
    <w:unhideWhenUsed/>
    <w:rsid w:val="009B20C1"/>
    <w:pPr>
      <w:ind w:left="720"/>
      <w:contextualSpacing/>
    </w:pPr>
  </w:style>
  <w:style w:type="paragraph" w:styleId="ListContinue3">
    <w:name w:val="List Continue 3"/>
    <w:basedOn w:val="Normal"/>
    <w:uiPriority w:val="99"/>
    <w:semiHidden/>
    <w:unhideWhenUsed/>
    <w:rsid w:val="009B20C1"/>
    <w:pPr>
      <w:ind w:left="1080"/>
      <w:contextualSpacing/>
    </w:pPr>
  </w:style>
  <w:style w:type="paragraph" w:styleId="ListContinue4">
    <w:name w:val="List Continue 4"/>
    <w:basedOn w:val="Normal"/>
    <w:uiPriority w:val="99"/>
    <w:semiHidden/>
    <w:unhideWhenUsed/>
    <w:rsid w:val="009B20C1"/>
    <w:pPr>
      <w:ind w:left="1440"/>
      <w:contextualSpacing/>
    </w:pPr>
  </w:style>
  <w:style w:type="paragraph" w:styleId="ListContinue5">
    <w:name w:val="List Continue 5"/>
    <w:basedOn w:val="Normal"/>
    <w:uiPriority w:val="99"/>
    <w:semiHidden/>
    <w:unhideWhenUsed/>
    <w:rsid w:val="009B20C1"/>
    <w:pPr>
      <w:ind w:left="1800"/>
      <w:contextualSpacing/>
    </w:pPr>
  </w:style>
  <w:style w:type="paragraph" w:styleId="ListNumber">
    <w:name w:val="List Number"/>
    <w:basedOn w:val="Normal"/>
    <w:uiPriority w:val="99"/>
    <w:semiHidden/>
    <w:unhideWhenUsed/>
    <w:rsid w:val="009B20C1"/>
    <w:pPr>
      <w:numPr>
        <w:numId w:val="7"/>
      </w:numPr>
      <w:contextualSpacing/>
    </w:pPr>
  </w:style>
  <w:style w:type="paragraph" w:styleId="ListNumber2">
    <w:name w:val="List Number 2"/>
    <w:basedOn w:val="Normal"/>
    <w:uiPriority w:val="99"/>
    <w:semiHidden/>
    <w:unhideWhenUsed/>
    <w:rsid w:val="009B20C1"/>
    <w:pPr>
      <w:numPr>
        <w:numId w:val="8"/>
      </w:numPr>
      <w:contextualSpacing/>
    </w:pPr>
  </w:style>
  <w:style w:type="paragraph" w:styleId="ListNumber3">
    <w:name w:val="List Number 3"/>
    <w:basedOn w:val="Normal"/>
    <w:uiPriority w:val="99"/>
    <w:semiHidden/>
    <w:unhideWhenUsed/>
    <w:rsid w:val="009B20C1"/>
    <w:pPr>
      <w:numPr>
        <w:numId w:val="9"/>
      </w:numPr>
      <w:contextualSpacing/>
    </w:pPr>
  </w:style>
  <w:style w:type="paragraph" w:styleId="ListNumber4">
    <w:name w:val="List Number 4"/>
    <w:basedOn w:val="Normal"/>
    <w:uiPriority w:val="99"/>
    <w:semiHidden/>
    <w:unhideWhenUsed/>
    <w:rsid w:val="009B20C1"/>
    <w:pPr>
      <w:numPr>
        <w:numId w:val="10"/>
      </w:numPr>
      <w:contextualSpacing/>
    </w:pPr>
  </w:style>
  <w:style w:type="paragraph" w:styleId="ListNumber5">
    <w:name w:val="List Number 5"/>
    <w:basedOn w:val="Normal"/>
    <w:uiPriority w:val="99"/>
    <w:semiHidden/>
    <w:unhideWhenUsed/>
    <w:rsid w:val="009B20C1"/>
    <w:pPr>
      <w:numPr>
        <w:numId w:val="11"/>
      </w:numPr>
      <w:contextualSpacing/>
    </w:pPr>
  </w:style>
  <w:style w:type="paragraph" w:styleId="ListParagraph">
    <w:name w:val="List Paragraph"/>
    <w:basedOn w:val="Normal"/>
    <w:uiPriority w:val="34"/>
    <w:unhideWhenUsed/>
    <w:qFormat/>
    <w:rsid w:val="009B20C1"/>
    <w:pPr>
      <w:ind w:left="720"/>
      <w:contextualSpacing/>
    </w:pPr>
  </w:style>
  <w:style w:type="table" w:styleId="ListTable1Light">
    <w:name w:val="List Table 1 Light"/>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9B20C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B20C1"/>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9B20C1"/>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9B20C1"/>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9B20C1"/>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9B20C1"/>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9B20C1"/>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9B20C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B20C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9B20C1"/>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9B20C1"/>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9B20C1"/>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9B20C1"/>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9B20C1"/>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9B20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B20C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9B20C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9B20C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9B20C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9B20C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9B20C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9B20C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B20C1"/>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B20C1"/>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B20C1"/>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B20C1"/>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B20C1"/>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B20C1"/>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B20C1"/>
    <w:pPr>
      <w:spacing w:after="0" w:line="240" w:lineRule="auto"/>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B20C1"/>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9B20C1"/>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9B20C1"/>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9B20C1"/>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9B20C1"/>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9B20C1"/>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9B20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B20C1"/>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B20C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B20C1"/>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B20C1"/>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B20C1"/>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B20C1"/>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9B20C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B20C1"/>
    <w:rPr>
      <w:rFonts w:ascii="Consolas" w:hAnsi="Consolas"/>
      <w:szCs w:val="20"/>
    </w:rPr>
  </w:style>
  <w:style w:type="table" w:styleId="MediumGrid1">
    <w:name w:val="Medium Grid 1"/>
    <w:basedOn w:val="TableNormal"/>
    <w:uiPriority w:val="67"/>
    <w:semiHidden/>
    <w:unhideWhenUsed/>
    <w:rsid w:val="009B20C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B20C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9B20C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9B20C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9B20C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9B20C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9B20C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9B20C1"/>
    <w:pPr>
      <w:spacing w:after="0"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B20C1"/>
    <w:pPr>
      <w:spacing w:after="0" w:line="240" w:lineRule="auto"/>
    </w:p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9B20C1"/>
    <w:pPr>
      <w:spacing w:after="0" w:line="240" w:lineRule="auto"/>
    </w:p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9B20C1"/>
    <w:pPr>
      <w:spacing w:after="0" w:line="240" w:lineRule="auto"/>
    </w:p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9B20C1"/>
    <w:pPr>
      <w:spacing w:after="0" w:line="240" w:lineRule="auto"/>
    </w:p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9B20C1"/>
    <w:pPr>
      <w:spacing w:after="0" w:line="240" w:lineRule="auto"/>
    </w:p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9B20C1"/>
    <w:pPr>
      <w:spacing w:after="0" w:line="240" w:lineRule="auto"/>
    </w:p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B20C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B20C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B20C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B20C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B20C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B20C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B20C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9B20C1"/>
    <w:rPr>
      <w:color w:val="2B579A"/>
      <w:shd w:val="clear" w:color="auto" w:fill="E6E6E6"/>
    </w:rPr>
  </w:style>
  <w:style w:type="paragraph" w:styleId="MessageHeader">
    <w:name w:val="Message Header"/>
    <w:basedOn w:val="Normal"/>
    <w:link w:val="MessageHeaderChar"/>
    <w:uiPriority w:val="99"/>
    <w:semiHidden/>
    <w:unhideWhenUsed/>
    <w:rsid w:val="009B20C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B20C1"/>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9B20C1"/>
    <w:pPr>
      <w:spacing w:after="0" w:line="240" w:lineRule="auto"/>
    </w:pPr>
  </w:style>
  <w:style w:type="paragraph" w:styleId="NormalWeb">
    <w:name w:val="Normal (Web)"/>
    <w:basedOn w:val="Normal"/>
    <w:uiPriority w:val="99"/>
    <w:semiHidden/>
    <w:unhideWhenUsed/>
    <w:rsid w:val="009B20C1"/>
    <w:rPr>
      <w:rFonts w:ascii="Times New Roman" w:hAnsi="Times New Roman" w:cs="Times New Roman"/>
      <w:sz w:val="24"/>
      <w:szCs w:val="24"/>
    </w:rPr>
  </w:style>
  <w:style w:type="paragraph" w:styleId="NormalIndent">
    <w:name w:val="Normal Indent"/>
    <w:basedOn w:val="Normal"/>
    <w:uiPriority w:val="99"/>
    <w:semiHidden/>
    <w:unhideWhenUsed/>
    <w:rsid w:val="009B20C1"/>
    <w:pPr>
      <w:ind w:left="720"/>
    </w:pPr>
  </w:style>
  <w:style w:type="paragraph" w:styleId="NoteHeading">
    <w:name w:val="Note Heading"/>
    <w:basedOn w:val="Normal"/>
    <w:next w:val="Normal"/>
    <w:link w:val="NoteHeadingChar"/>
    <w:uiPriority w:val="99"/>
    <w:semiHidden/>
    <w:unhideWhenUsed/>
    <w:rsid w:val="009B20C1"/>
    <w:pPr>
      <w:spacing w:after="0" w:line="240" w:lineRule="auto"/>
    </w:pPr>
  </w:style>
  <w:style w:type="character" w:customStyle="1" w:styleId="NoteHeadingChar">
    <w:name w:val="Note Heading Char"/>
    <w:basedOn w:val="DefaultParagraphFont"/>
    <w:link w:val="NoteHeading"/>
    <w:uiPriority w:val="99"/>
    <w:semiHidden/>
    <w:rsid w:val="009B20C1"/>
  </w:style>
  <w:style w:type="character" w:styleId="PageNumber">
    <w:name w:val="page number"/>
    <w:basedOn w:val="DefaultParagraphFont"/>
    <w:uiPriority w:val="99"/>
    <w:semiHidden/>
    <w:unhideWhenUsed/>
    <w:rsid w:val="009B20C1"/>
  </w:style>
  <w:style w:type="table" w:styleId="PlainTable1">
    <w:name w:val="Plain Table 1"/>
    <w:basedOn w:val="TableNormal"/>
    <w:uiPriority w:val="41"/>
    <w:rsid w:val="009B20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B20C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B20C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D4F34"/>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B20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9B20C1"/>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9B20C1"/>
    <w:rPr>
      <w:rFonts w:ascii="Consolas" w:hAnsi="Consolas"/>
      <w:szCs w:val="21"/>
    </w:rPr>
  </w:style>
  <w:style w:type="paragraph" w:styleId="Quote">
    <w:name w:val="Quote"/>
    <w:basedOn w:val="Normal"/>
    <w:next w:val="Normal"/>
    <w:link w:val="QuoteChar"/>
    <w:uiPriority w:val="29"/>
    <w:semiHidden/>
    <w:unhideWhenUsed/>
    <w:qFormat/>
    <w:rsid w:val="004B37C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B37C5"/>
    <w:rPr>
      <w:i/>
      <w:iCs/>
      <w:color w:val="404040" w:themeColor="text1" w:themeTint="BF"/>
    </w:rPr>
  </w:style>
  <w:style w:type="paragraph" w:styleId="Salutation">
    <w:name w:val="Salutation"/>
    <w:basedOn w:val="Normal"/>
    <w:next w:val="Normal"/>
    <w:link w:val="SalutationChar"/>
    <w:uiPriority w:val="99"/>
    <w:semiHidden/>
    <w:unhideWhenUsed/>
    <w:rsid w:val="009B20C1"/>
  </w:style>
  <w:style w:type="character" w:customStyle="1" w:styleId="SalutationChar">
    <w:name w:val="Salutation Char"/>
    <w:basedOn w:val="DefaultParagraphFont"/>
    <w:link w:val="Salutation"/>
    <w:uiPriority w:val="99"/>
    <w:semiHidden/>
    <w:rsid w:val="009B20C1"/>
  </w:style>
  <w:style w:type="paragraph" w:styleId="Signature">
    <w:name w:val="Signature"/>
    <w:basedOn w:val="Normal"/>
    <w:link w:val="SignatureChar"/>
    <w:uiPriority w:val="99"/>
    <w:semiHidden/>
    <w:unhideWhenUsed/>
    <w:rsid w:val="009B20C1"/>
    <w:pPr>
      <w:spacing w:after="0" w:line="240" w:lineRule="auto"/>
      <w:ind w:left="4320"/>
    </w:pPr>
  </w:style>
  <w:style w:type="character" w:customStyle="1" w:styleId="SignatureChar">
    <w:name w:val="Signature Char"/>
    <w:basedOn w:val="DefaultParagraphFont"/>
    <w:link w:val="Signature"/>
    <w:uiPriority w:val="99"/>
    <w:semiHidden/>
    <w:rsid w:val="009B20C1"/>
  </w:style>
  <w:style w:type="character" w:customStyle="1" w:styleId="SmartHyperlink1">
    <w:name w:val="Smart Hyperlink1"/>
    <w:basedOn w:val="DefaultParagraphFont"/>
    <w:uiPriority w:val="99"/>
    <w:semiHidden/>
    <w:unhideWhenUsed/>
    <w:rsid w:val="009B20C1"/>
    <w:rPr>
      <w:u w:val="dotted"/>
    </w:rPr>
  </w:style>
  <w:style w:type="character" w:styleId="Strong">
    <w:name w:val="Strong"/>
    <w:basedOn w:val="DefaultParagraphFont"/>
    <w:uiPriority w:val="22"/>
    <w:semiHidden/>
    <w:unhideWhenUsed/>
    <w:qFormat/>
    <w:rsid w:val="009B20C1"/>
    <w:rPr>
      <w:b/>
      <w:bCs/>
    </w:rPr>
  </w:style>
  <w:style w:type="paragraph" w:styleId="Subtitle">
    <w:name w:val="Subtitle"/>
    <w:basedOn w:val="Normal"/>
    <w:link w:val="SubtitleChar"/>
    <w:uiPriority w:val="11"/>
    <w:semiHidden/>
    <w:unhideWhenUsed/>
    <w:qFormat/>
    <w:rsid w:val="004B37C5"/>
    <w:pPr>
      <w:numPr>
        <w:ilvl w:val="1"/>
      </w:numPr>
      <w:spacing w:after="160"/>
      <w:contextualSpacing/>
    </w:pPr>
    <w:rPr>
      <w:color w:val="5A5A5A" w:themeColor="text1" w:themeTint="A5"/>
      <w:spacing w:val="15"/>
    </w:rPr>
  </w:style>
  <w:style w:type="character" w:customStyle="1" w:styleId="SubtitleChar">
    <w:name w:val="Subtitle Char"/>
    <w:basedOn w:val="DefaultParagraphFont"/>
    <w:link w:val="Subtitle"/>
    <w:uiPriority w:val="11"/>
    <w:semiHidden/>
    <w:rsid w:val="004B37C5"/>
    <w:rPr>
      <w:color w:val="5A5A5A" w:themeColor="text1" w:themeTint="A5"/>
      <w:spacing w:val="15"/>
    </w:rPr>
  </w:style>
  <w:style w:type="character" w:styleId="SubtleEmphasis">
    <w:name w:val="Subtle Emphasis"/>
    <w:basedOn w:val="DefaultParagraphFont"/>
    <w:uiPriority w:val="19"/>
    <w:semiHidden/>
    <w:unhideWhenUsed/>
    <w:qFormat/>
    <w:rsid w:val="009B20C1"/>
    <w:rPr>
      <w:i/>
      <w:iCs/>
      <w:color w:val="404040" w:themeColor="text1" w:themeTint="BF"/>
    </w:rPr>
  </w:style>
  <w:style w:type="character" w:styleId="SubtleReference">
    <w:name w:val="Subtle Reference"/>
    <w:basedOn w:val="DefaultParagraphFont"/>
    <w:uiPriority w:val="31"/>
    <w:semiHidden/>
    <w:unhideWhenUsed/>
    <w:qFormat/>
    <w:rsid w:val="009B20C1"/>
    <w:rPr>
      <w:smallCaps/>
      <w:color w:val="5A5A5A" w:themeColor="text1" w:themeTint="A5"/>
    </w:rPr>
  </w:style>
  <w:style w:type="table" w:styleId="Table3Deffects1">
    <w:name w:val="Table 3D effects 1"/>
    <w:basedOn w:val="TableNormal"/>
    <w:uiPriority w:val="99"/>
    <w:semiHidden/>
    <w:unhideWhenUsed/>
    <w:rsid w:val="009B20C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B20C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B20C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B20C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B20C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B20C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B20C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B20C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B20C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B20C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B20C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B20C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B20C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B20C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B20C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B20C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B20C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B20C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B20C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B20C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B20C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B20C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B20C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B20C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B20C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B20C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B20C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B20C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B20C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B20C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B20C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B20C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B20C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B20C1"/>
    <w:pPr>
      <w:spacing w:after="0"/>
      <w:ind w:left="220" w:hanging="220"/>
    </w:pPr>
  </w:style>
  <w:style w:type="paragraph" w:styleId="TableofFigures">
    <w:name w:val="table of figures"/>
    <w:basedOn w:val="Normal"/>
    <w:next w:val="Normal"/>
    <w:uiPriority w:val="99"/>
    <w:semiHidden/>
    <w:unhideWhenUsed/>
    <w:rsid w:val="009B20C1"/>
    <w:pPr>
      <w:spacing w:after="0"/>
    </w:pPr>
  </w:style>
  <w:style w:type="table" w:styleId="TableProfessional">
    <w:name w:val="Table Professional"/>
    <w:basedOn w:val="TableNormal"/>
    <w:uiPriority w:val="99"/>
    <w:semiHidden/>
    <w:unhideWhenUsed/>
    <w:rsid w:val="009B20C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B20C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B20C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B20C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B20C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9B20C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B2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B20C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B20C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9B20C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B20C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9B20C1"/>
    <w:pPr>
      <w:spacing w:after="100"/>
    </w:pPr>
  </w:style>
  <w:style w:type="paragraph" w:styleId="TOC2">
    <w:name w:val="toc 2"/>
    <w:basedOn w:val="Normal"/>
    <w:next w:val="Normal"/>
    <w:autoRedefine/>
    <w:uiPriority w:val="39"/>
    <w:semiHidden/>
    <w:unhideWhenUsed/>
    <w:rsid w:val="009B20C1"/>
    <w:pPr>
      <w:spacing w:after="100"/>
      <w:ind w:left="220"/>
    </w:pPr>
  </w:style>
  <w:style w:type="paragraph" w:styleId="TOC3">
    <w:name w:val="toc 3"/>
    <w:basedOn w:val="Normal"/>
    <w:next w:val="Normal"/>
    <w:autoRedefine/>
    <w:uiPriority w:val="39"/>
    <w:semiHidden/>
    <w:unhideWhenUsed/>
    <w:rsid w:val="009B20C1"/>
    <w:pPr>
      <w:spacing w:after="100"/>
      <w:ind w:left="440"/>
    </w:pPr>
  </w:style>
  <w:style w:type="paragraph" w:styleId="TOC4">
    <w:name w:val="toc 4"/>
    <w:basedOn w:val="Normal"/>
    <w:next w:val="Normal"/>
    <w:autoRedefine/>
    <w:uiPriority w:val="39"/>
    <w:semiHidden/>
    <w:unhideWhenUsed/>
    <w:rsid w:val="009B20C1"/>
    <w:pPr>
      <w:spacing w:after="100"/>
      <w:ind w:left="660"/>
    </w:pPr>
  </w:style>
  <w:style w:type="paragraph" w:styleId="TOC5">
    <w:name w:val="toc 5"/>
    <w:basedOn w:val="Normal"/>
    <w:next w:val="Normal"/>
    <w:autoRedefine/>
    <w:uiPriority w:val="39"/>
    <w:semiHidden/>
    <w:unhideWhenUsed/>
    <w:rsid w:val="009B20C1"/>
    <w:pPr>
      <w:spacing w:after="100"/>
      <w:ind w:left="880"/>
    </w:pPr>
  </w:style>
  <w:style w:type="paragraph" w:styleId="TOC6">
    <w:name w:val="toc 6"/>
    <w:basedOn w:val="Normal"/>
    <w:next w:val="Normal"/>
    <w:autoRedefine/>
    <w:uiPriority w:val="39"/>
    <w:semiHidden/>
    <w:unhideWhenUsed/>
    <w:rsid w:val="009B20C1"/>
    <w:pPr>
      <w:spacing w:after="100"/>
      <w:ind w:left="1100"/>
    </w:pPr>
  </w:style>
  <w:style w:type="paragraph" w:styleId="TOC7">
    <w:name w:val="toc 7"/>
    <w:basedOn w:val="Normal"/>
    <w:next w:val="Normal"/>
    <w:autoRedefine/>
    <w:uiPriority w:val="39"/>
    <w:semiHidden/>
    <w:unhideWhenUsed/>
    <w:rsid w:val="009B20C1"/>
    <w:pPr>
      <w:spacing w:after="100"/>
      <w:ind w:left="1320"/>
    </w:pPr>
  </w:style>
  <w:style w:type="paragraph" w:styleId="TOC8">
    <w:name w:val="toc 8"/>
    <w:basedOn w:val="Normal"/>
    <w:next w:val="Normal"/>
    <w:autoRedefine/>
    <w:uiPriority w:val="39"/>
    <w:semiHidden/>
    <w:unhideWhenUsed/>
    <w:rsid w:val="009B20C1"/>
    <w:pPr>
      <w:spacing w:after="100"/>
      <w:ind w:left="1540"/>
    </w:pPr>
  </w:style>
  <w:style w:type="paragraph" w:styleId="TOC9">
    <w:name w:val="toc 9"/>
    <w:basedOn w:val="Normal"/>
    <w:next w:val="Normal"/>
    <w:autoRedefine/>
    <w:uiPriority w:val="39"/>
    <w:semiHidden/>
    <w:unhideWhenUsed/>
    <w:rsid w:val="009B20C1"/>
    <w:pPr>
      <w:spacing w:after="100"/>
      <w:ind w:left="1760"/>
    </w:pPr>
  </w:style>
  <w:style w:type="paragraph" w:styleId="TOCHeading">
    <w:name w:val="TOC Heading"/>
    <w:basedOn w:val="Heading1"/>
    <w:next w:val="Normal"/>
    <w:uiPriority w:val="39"/>
    <w:semiHidden/>
    <w:unhideWhenUsed/>
    <w:qFormat/>
    <w:rsid w:val="00FD59B6"/>
    <w:pPr>
      <w:keepNext/>
      <w:keepLines/>
      <w:outlineLvl w:val="9"/>
    </w:pPr>
    <w:rPr>
      <w:rFonts w:eastAsiaTheme="majorEastAsia" w:cstheme="majorBidi"/>
      <w:szCs w:val="32"/>
    </w:rPr>
  </w:style>
  <w:style w:type="character" w:customStyle="1" w:styleId="UnresolvedMention1">
    <w:name w:val="Unresolved Mention1"/>
    <w:basedOn w:val="DefaultParagraphFont"/>
    <w:uiPriority w:val="99"/>
    <w:semiHidden/>
    <w:unhideWhenUsed/>
    <w:rsid w:val="009B20C1"/>
    <w:rPr>
      <w:color w:val="808080"/>
      <w:shd w:val="clear" w:color="auto" w:fill="E6E6E6"/>
    </w:rPr>
  </w:style>
  <w:style w:type="paragraph" w:customStyle="1" w:styleId="p1">
    <w:name w:val="p1"/>
    <w:basedOn w:val="Normal"/>
    <w:rsid w:val="00FD7A17"/>
    <w:pPr>
      <w:spacing w:after="0" w:line="240" w:lineRule="auto"/>
    </w:pPr>
    <w:rPr>
      <w:rFonts w:ascii="Helvetica" w:hAnsi="Helvetica" w:cs="Times New Roman"/>
      <w:color w:val="auto"/>
      <w:sz w:val="18"/>
      <w:szCs w:val="18"/>
      <w:lang w:eastAsia="zh-CN"/>
    </w:rPr>
  </w:style>
  <w:style w:type="paragraph" w:customStyle="1" w:styleId="p2">
    <w:name w:val="p2"/>
    <w:basedOn w:val="Normal"/>
    <w:rsid w:val="00FD7A17"/>
    <w:pPr>
      <w:spacing w:after="0" w:line="240" w:lineRule="auto"/>
    </w:pPr>
    <w:rPr>
      <w:rFonts w:ascii="Helvetica" w:hAnsi="Helvetica" w:cs="Times New Roman"/>
      <w:color w:val="auto"/>
      <w:sz w:val="18"/>
      <w:szCs w:val="18"/>
      <w:lang w:eastAsia="zh-CN"/>
    </w:rPr>
  </w:style>
  <w:style w:type="character" w:customStyle="1" w:styleId="apple-converted-space">
    <w:name w:val="apple-converted-space"/>
    <w:basedOn w:val="DefaultParagraphFont"/>
    <w:rsid w:val="00FD7A17"/>
  </w:style>
  <w:style w:type="character" w:styleId="UnresolvedMention">
    <w:name w:val="Unresolved Mention"/>
    <w:basedOn w:val="DefaultParagraphFont"/>
    <w:uiPriority w:val="99"/>
    <w:rsid w:val="00F5093A"/>
    <w:rPr>
      <w:color w:val="605E5C"/>
      <w:shd w:val="clear" w:color="auto" w:fill="E1DFDD"/>
    </w:rPr>
  </w:style>
  <w:style w:type="paragraph" w:styleId="Revision">
    <w:name w:val="Revision"/>
    <w:hidden/>
    <w:uiPriority w:val="99"/>
    <w:semiHidden/>
    <w:rsid w:val="00473E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4839">
      <w:bodyDiv w:val="1"/>
      <w:marLeft w:val="0"/>
      <w:marRight w:val="0"/>
      <w:marTop w:val="0"/>
      <w:marBottom w:val="0"/>
      <w:divBdr>
        <w:top w:val="none" w:sz="0" w:space="0" w:color="auto"/>
        <w:left w:val="none" w:sz="0" w:space="0" w:color="auto"/>
        <w:bottom w:val="none" w:sz="0" w:space="0" w:color="auto"/>
        <w:right w:val="none" w:sz="0" w:space="0" w:color="auto"/>
      </w:divBdr>
    </w:div>
    <w:div w:id="125240068">
      <w:bodyDiv w:val="1"/>
      <w:marLeft w:val="0"/>
      <w:marRight w:val="0"/>
      <w:marTop w:val="0"/>
      <w:marBottom w:val="0"/>
      <w:divBdr>
        <w:top w:val="none" w:sz="0" w:space="0" w:color="auto"/>
        <w:left w:val="none" w:sz="0" w:space="0" w:color="auto"/>
        <w:bottom w:val="none" w:sz="0" w:space="0" w:color="auto"/>
        <w:right w:val="none" w:sz="0" w:space="0" w:color="auto"/>
      </w:divBdr>
    </w:div>
    <w:div w:id="162015047">
      <w:bodyDiv w:val="1"/>
      <w:marLeft w:val="0"/>
      <w:marRight w:val="0"/>
      <w:marTop w:val="0"/>
      <w:marBottom w:val="0"/>
      <w:divBdr>
        <w:top w:val="none" w:sz="0" w:space="0" w:color="auto"/>
        <w:left w:val="none" w:sz="0" w:space="0" w:color="auto"/>
        <w:bottom w:val="none" w:sz="0" w:space="0" w:color="auto"/>
        <w:right w:val="none" w:sz="0" w:space="0" w:color="auto"/>
      </w:divBdr>
    </w:div>
    <w:div w:id="202062125">
      <w:bodyDiv w:val="1"/>
      <w:marLeft w:val="0"/>
      <w:marRight w:val="0"/>
      <w:marTop w:val="0"/>
      <w:marBottom w:val="0"/>
      <w:divBdr>
        <w:top w:val="none" w:sz="0" w:space="0" w:color="auto"/>
        <w:left w:val="none" w:sz="0" w:space="0" w:color="auto"/>
        <w:bottom w:val="none" w:sz="0" w:space="0" w:color="auto"/>
        <w:right w:val="none" w:sz="0" w:space="0" w:color="auto"/>
      </w:divBdr>
    </w:div>
    <w:div w:id="500505491">
      <w:bodyDiv w:val="1"/>
      <w:marLeft w:val="0"/>
      <w:marRight w:val="0"/>
      <w:marTop w:val="0"/>
      <w:marBottom w:val="0"/>
      <w:divBdr>
        <w:top w:val="none" w:sz="0" w:space="0" w:color="auto"/>
        <w:left w:val="none" w:sz="0" w:space="0" w:color="auto"/>
        <w:bottom w:val="none" w:sz="0" w:space="0" w:color="auto"/>
        <w:right w:val="none" w:sz="0" w:space="0" w:color="auto"/>
      </w:divBdr>
    </w:div>
    <w:div w:id="538325675">
      <w:bodyDiv w:val="1"/>
      <w:marLeft w:val="0"/>
      <w:marRight w:val="0"/>
      <w:marTop w:val="0"/>
      <w:marBottom w:val="0"/>
      <w:divBdr>
        <w:top w:val="none" w:sz="0" w:space="0" w:color="auto"/>
        <w:left w:val="none" w:sz="0" w:space="0" w:color="auto"/>
        <w:bottom w:val="none" w:sz="0" w:space="0" w:color="auto"/>
        <w:right w:val="none" w:sz="0" w:space="0" w:color="auto"/>
      </w:divBdr>
    </w:div>
    <w:div w:id="549420788">
      <w:bodyDiv w:val="1"/>
      <w:marLeft w:val="0"/>
      <w:marRight w:val="0"/>
      <w:marTop w:val="0"/>
      <w:marBottom w:val="0"/>
      <w:divBdr>
        <w:top w:val="none" w:sz="0" w:space="0" w:color="auto"/>
        <w:left w:val="none" w:sz="0" w:space="0" w:color="auto"/>
        <w:bottom w:val="none" w:sz="0" w:space="0" w:color="auto"/>
        <w:right w:val="none" w:sz="0" w:space="0" w:color="auto"/>
      </w:divBdr>
    </w:div>
    <w:div w:id="638386599">
      <w:bodyDiv w:val="1"/>
      <w:marLeft w:val="0"/>
      <w:marRight w:val="0"/>
      <w:marTop w:val="0"/>
      <w:marBottom w:val="0"/>
      <w:divBdr>
        <w:top w:val="none" w:sz="0" w:space="0" w:color="auto"/>
        <w:left w:val="none" w:sz="0" w:space="0" w:color="auto"/>
        <w:bottom w:val="none" w:sz="0" w:space="0" w:color="auto"/>
        <w:right w:val="none" w:sz="0" w:space="0" w:color="auto"/>
      </w:divBdr>
    </w:div>
    <w:div w:id="642347654">
      <w:bodyDiv w:val="1"/>
      <w:marLeft w:val="0"/>
      <w:marRight w:val="0"/>
      <w:marTop w:val="0"/>
      <w:marBottom w:val="0"/>
      <w:divBdr>
        <w:top w:val="none" w:sz="0" w:space="0" w:color="auto"/>
        <w:left w:val="none" w:sz="0" w:space="0" w:color="auto"/>
        <w:bottom w:val="none" w:sz="0" w:space="0" w:color="auto"/>
        <w:right w:val="none" w:sz="0" w:space="0" w:color="auto"/>
      </w:divBdr>
    </w:div>
    <w:div w:id="768085623">
      <w:bodyDiv w:val="1"/>
      <w:marLeft w:val="0"/>
      <w:marRight w:val="0"/>
      <w:marTop w:val="0"/>
      <w:marBottom w:val="0"/>
      <w:divBdr>
        <w:top w:val="none" w:sz="0" w:space="0" w:color="auto"/>
        <w:left w:val="none" w:sz="0" w:space="0" w:color="auto"/>
        <w:bottom w:val="none" w:sz="0" w:space="0" w:color="auto"/>
        <w:right w:val="none" w:sz="0" w:space="0" w:color="auto"/>
      </w:divBdr>
    </w:div>
    <w:div w:id="798304817">
      <w:bodyDiv w:val="1"/>
      <w:marLeft w:val="0"/>
      <w:marRight w:val="0"/>
      <w:marTop w:val="0"/>
      <w:marBottom w:val="0"/>
      <w:divBdr>
        <w:top w:val="none" w:sz="0" w:space="0" w:color="auto"/>
        <w:left w:val="none" w:sz="0" w:space="0" w:color="auto"/>
        <w:bottom w:val="none" w:sz="0" w:space="0" w:color="auto"/>
        <w:right w:val="none" w:sz="0" w:space="0" w:color="auto"/>
      </w:divBdr>
    </w:div>
    <w:div w:id="995645287">
      <w:bodyDiv w:val="1"/>
      <w:marLeft w:val="0"/>
      <w:marRight w:val="0"/>
      <w:marTop w:val="0"/>
      <w:marBottom w:val="0"/>
      <w:divBdr>
        <w:top w:val="none" w:sz="0" w:space="0" w:color="auto"/>
        <w:left w:val="none" w:sz="0" w:space="0" w:color="auto"/>
        <w:bottom w:val="none" w:sz="0" w:space="0" w:color="auto"/>
        <w:right w:val="none" w:sz="0" w:space="0" w:color="auto"/>
      </w:divBdr>
    </w:div>
    <w:div w:id="1225946918">
      <w:bodyDiv w:val="1"/>
      <w:marLeft w:val="0"/>
      <w:marRight w:val="0"/>
      <w:marTop w:val="0"/>
      <w:marBottom w:val="0"/>
      <w:divBdr>
        <w:top w:val="none" w:sz="0" w:space="0" w:color="auto"/>
        <w:left w:val="none" w:sz="0" w:space="0" w:color="auto"/>
        <w:bottom w:val="none" w:sz="0" w:space="0" w:color="auto"/>
        <w:right w:val="none" w:sz="0" w:space="0" w:color="auto"/>
      </w:divBdr>
    </w:div>
    <w:div w:id="1475950444">
      <w:bodyDiv w:val="1"/>
      <w:marLeft w:val="0"/>
      <w:marRight w:val="0"/>
      <w:marTop w:val="0"/>
      <w:marBottom w:val="0"/>
      <w:divBdr>
        <w:top w:val="none" w:sz="0" w:space="0" w:color="auto"/>
        <w:left w:val="none" w:sz="0" w:space="0" w:color="auto"/>
        <w:bottom w:val="none" w:sz="0" w:space="0" w:color="auto"/>
        <w:right w:val="none" w:sz="0" w:space="0" w:color="auto"/>
      </w:divBdr>
    </w:div>
    <w:div w:id="1476145821">
      <w:bodyDiv w:val="1"/>
      <w:marLeft w:val="0"/>
      <w:marRight w:val="0"/>
      <w:marTop w:val="0"/>
      <w:marBottom w:val="0"/>
      <w:divBdr>
        <w:top w:val="none" w:sz="0" w:space="0" w:color="auto"/>
        <w:left w:val="none" w:sz="0" w:space="0" w:color="auto"/>
        <w:bottom w:val="none" w:sz="0" w:space="0" w:color="auto"/>
        <w:right w:val="none" w:sz="0" w:space="0" w:color="auto"/>
      </w:divBdr>
    </w:div>
    <w:div w:id="1605461747">
      <w:bodyDiv w:val="1"/>
      <w:marLeft w:val="0"/>
      <w:marRight w:val="0"/>
      <w:marTop w:val="0"/>
      <w:marBottom w:val="0"/>
      <w:divBdr>
        <w:top w:val="none" w:sz="0" w:space="0" w:color="auto"/>
        <w:left w:val="none" w:sz="0" w:space="0" w:color="auto"/>
        <w:bottom w:val="none" w:sz="0" w:space="0" w:color="auto"/>
        <w:right w:val="none" w:sz="0" w:space="0" w:color="auto"/>
      </w:divBdr>
    </w:div>
    <w:div w:id="1645355569">
      <w:bodyDiv w:val="1"/>
      <w:marLeft w:val="0"/>
      <w:marRight w:val="0"/>
      <w:marTop w:val="0"/>
      <w:marBottom w:val="0"/>
      <w:divBdr>
        <w:top w:val="none" w:sz="0" w:space="0" w:color="auto"/>
        <w:left w:val="none" w:sz="0" w:space="0" w:color="auto"/>
        <w:bottom w:val="none" w:sz="0" w:space="0" w:color="auto"/>
        <w:right w:val="none" w:sz="0" w:space="0" w:color="auto"/>
      </w:divBdr>
    </w:div>
    <w:div w:id="1871603249">
      <w:bodyDiv w:val="1"/>
      <w:marLeft w:val="0"/>
      <w:marRight w:val="0"/>
      <w:marTop w:val="0"/>
      <w:marBottom w:val="0"/>
      <w:divBdr>
        <w:top w:val="none" w:sz="0" w:space="0" w:color="auto"/>
        <w:left w:val="none" w:sz="0" w:space="0" w:color="auto"/>
        <w:bottom w:val="none" w:sz="0" w:space="0" w:color="auto"/>
        <w:right w:val="none" w:sz="0" w:space="0" w:color="auto"/>
      </w:divBdr>
    </w:div>
    <w:div w:id="206297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hyperlink" Target="https://www.scientificamerican.com/article/why-kids-are-afraid-to-ask-for-help/"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s://www.nsfgrfp.org/" TargetMode="External"/><Relationship Id="rId2" Type="http://schemas.openxmlformats.org/officeDocument/2006/relationships/customXml" Target="../customXml/item2.xml"/><Relationship Id="rId16" Type="http://schemas.openxmlformats.org/officeDocument/2006/relationships/hyperlink" Target="https://www.scientificamerican.com/article/why-kids-are-afraid-to-ask-for-help/" TargetMode="External"/><Relationship Id="rId20" Type="http://schemas.openxmlformats.org/officeDocument/2006/relationships/hyperlink" Target="https://kagood.github.io/files/Echelbarger_Good_Shaw_JDM_2020.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srcd.onlinelibrary.wiley.com/doi/full/10.1111/cdev.13711" TargetMode="External"/><Relationship Id="rId23" Type="http://schemas.openxmlformats.org/officeDocument/2006/relationships/glossaryDocument" Target="glossary/document.xml"/><Relationship Id="rId10" Type="http://schemas.openxmlformats.org/officeDocument/2006/relationships/hyperlink" Target="https://www.linkedin.com/in/kayla-good/" TargetMode="External"/><Relationship Id="rId19" Type="http://schemas.openxmlformats.org/officeDocument/2006/relationships/hyperlink" Target="https://kagood.github.io/files/Good_Shaw_CD_2022.pdf" TargetMode="External"/><Relationship Id="rId4" Type="http://schemas.openxmlformats.org/officeDocument/2006/relationships/styles" Target="styles.xml"/><Relationship Id="rId9" Type="http://schemas.openxmlformats.org/officeDocument/2006/relationships/hyperlink" Target="file:///Users/kaylagood/Desktop/kagood.github.io/" TargetMode="External"/><Relationship Id="rId14" Type="http://schemas.microsoft.com/office/2018/08/relationships/commentsExtensible" Target="commentsExtensible.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aylagood/Library/Group%20Containers/UBF8T346G9.Office/User%20Content.localized/Templates.localized/single_col_resume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74F58B837C724D9A531798F7859030"/>
        <w:category>
          <w:name w:val="General"/>
          <w:gallery w:val="placeholder"/>
        </w:category>
        <w:types>
          <w:type w:val="bbPlcHdr"/>
        </w:types>
        <w:behaviors>
          <w:behavior w:val="content"/>
        </w:behaviors>
        <w:guid w:val="{CBBE5E09-8424-D04C-B23C-79332A229621}"/>
      </w:docPartPr>
      <w:docPartBody>
        <w:p w:rsidR="00D35DE9" w:rsidRDefault="00000000">
          <w:pPr>
            <w:pStyle w:val="BB74F58B837C724D9A531798F7859030"/>
          </w:pPr>
          <w:r>
            <w:t>Education</w:t>
          </w:r>
        </w:p>
      </w:docPartBody>
    </w:docPart>
    <w:docPart>
      <w:docPartPr>
        <w:name w:val="F90943705251AD41852F80E64DD15441"/>
        <w:category>
          <w:name w:val="General"/>
          <w:gallery w:val="placeholder"/>
        </w:category>
        <w:types>
          <w:type w:val="bbPlcHdr"/>
        </w:types>
        <w:behaviors>
          <w:behavior w:val="content"/>
        </w:behaviors>
        <w:guid w:val="{266C1764-A61B-1A49-8433-2808DCF13804}"/>
      </w:docPartPr>
      <w:docPartBody>
        <w:p w:rsidR="00D35DE9" w:rsidRDefault="00000000">
          <w:pPr>
            <w:pStyle w:val="F90943705251AD41852F80E64DD15441"/>
          </w:pPr>
          <w:r w:rsidRPr="005F7B40">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339"/>
    <w:rsid w:val="00356DA5"/>
    <w:rsid w:val="003677D1"/>
    <w:rsid w:val="008D7339"/>
    <w:rsid w:val="00A47C25"/>
    <w:rsid w:val="00D35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74F58B837C724D9A531798F7859030">
    <w:name w:val="BB74F58B837C724D9A531798F7859030"/>
  </w:style>
  <w:style w:type="paragraph" w:customStyle="1" w:styleId="F90943705251AD41852F80E64DD15441">
    <w:name w:val="F90943705251AD41852F80E64DD154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Resum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a:majorFont>
        <a:latin typeface="Century Gothic"/>
        <a:ea typeface=""/>
        <a:cs typeface=""/>
      </a:majorFont>
      <a:minorFont>
        <a:latin typeface="Century Gothic"/>
        <a:ea typeface=""/>
        <a:cs typeface=""/>
      </a:minorFont>
    </a:fontScheme>
    <a:fmtScheme name="Fresh">
      <a:fillStyleLst>
        <a:solidFill>
          <a:schemeClr val="phClr">
            <a:tint val="100000"/>
            <a:shade val="100000"/>
            <a:satMod val="100000"/>
          </a:schemeClr>
        </a:solidFill>
        <a:gradFill rotWithShape="1">
          <a:gsLst>
            <a:gs pos="0">
              <a:schemeClr val="phClr">
                <a:tint val="65000"/>
                <a:shade val="100000"/>
                <a:satMod val="100000"/>
              </a:schemeClr>
            </a:gs>
            <a:gs pos="27000">
              <a:schemeClr val="phClr">
                <a:tint val="45000"/>
                <a:shade val="100000"/>
                <a:satMod val="100000"/>
              </a:schemeClr>
            </a:gs>
            <a:gs pos="81000">
              <a:schemeClr val="phClr">
                <a:tint val="25000"/>
                <a:shade val="100000"/>
                <a:satMod val="100000"/>
              </a:schemeClr>
            </a:gs>
            <a:gs pos="100000">
              <a:schemeClr val="phClr">
                <a:tint val="10000"/>
                <a:shade val="100000"/>
                <a:satMod val="100000"/>
              </a:schemeClr>
            </a:gs>
          </a:gsLst>
          <a:lin ang="12600000" scaled="1"/>
        </a:gradFill>
        <a:gradFill rotWithShape="1">
          <a:gsLst>
            <a:gs pos="0">
              <a:schemeClr val="phClr">
                <a:tint val="100000"/>
                <a:shade val="85000"/>
                <a:satMod val="240000"/>
              </a:schemeClr>
            </a:gs>
            <a:gs pos="31000">
              <a:schemeClr val="phClr">
                <a:tint val="100000"/>
                <a:shade val="95000"/>
                <a:satMod val="190000"/>
              </a:schemeClr>
            </a:gs>
            <a:gs pos="50000">
              <a:schemeClr val="phClr">
                <a:tint val="100000"/>
                <a:shade val="100000"/>
                <a:satMod val="175000"/>
              </a:schemeClr>
            </a:gs>
            <a:gs pos="72000">
              <a:schemeClr val="phClr">
                <a:tint val="95000"/>
                <a:shade val="100000"/>
                <a:satMod val="150000"/>
              </a:schemeClr>
            </a:gs>
            <a:gs pos="100000">
              <a:schemeClr val="phClr">
                <a:tint val="80000"/>
                <a:shade val="100000"/>
                <a:satMod val="230000"/>
              </a:schemeClr>
            </a:gs>
          </a:gsLst>
          <a:lin ang="120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50800" dir="2700000">
              <a:srgbClr val="000000">
                <a:alpha val="54117"/>
              </a:srgbClr>
            </a:outerShdw>
          </a:effectLst>
          <a:scene3d>
            <a:camera prst="orthographicFront" fov="0">
              <a:rot lat="0" lon="0" rev="0"/>
            </a:camera>
            <a:lightRig rig="flat" dir="tl">
              <a:rot lat="0" lon="0" rev="0"/>
            </a:lightRig>
          </a:scene3d>
          <a:sp3d prstMaterial="matte">
            <a:bevelT w="0" h="0"/>
            <a:contourClr>
              <a:schemeClr val="phClr">
                <a:tint val="100000"/>
                <a:shade val="100000"/>
                <a:satMod val="100000"/>
              </a:schemeClr>
            </a:contourClr>
          </a:sp3d>
        </a:effectStyle>
        <a:effectStyle>
          <a:effectLst>
            <a:reflection blurRad="25400" stA="30000" endPos="20000" dist="50800" dir="5400000" sy="-100000"/>
          </a:effectLst>
          <a:scene3d>
            <a:camera prst="perspectiveFront" fov="0">
              <a:rot lat="0" lon="0" rev="0"/>
            </a:camera>
            <a:lightRig rig="flood" dir="tl">
              <a:rot lat="0" lon="0" rev="3300000"/>
            </a:lightRig>
          </a:scene3d>
          <a:sp3d>
            <a:bevelT w="38100" h="25400" prst="angle"/>
            <a:contourClr>
              <a:schemeClr val="phClr">
                <a:tint val="100000"/>
                <a:shade val="100000"/>
                <a:satMod val="100000"/>
              </a:schemeClr>
            </a:contourClr>
          </a:sp3d>
        </a:effectStyle>
        <a:effectStyle>
          <a:effectLst>
            <a:reflection blurRad="38100" stA="40000" endPos="50000" dist="76200" dir="5400000" sy="-100000"/>
          </a:effectLst>
          <a:scene3d>
            <a:camera prst="perspectiveHeroicExtremeLeftFacing" fov="0"/>
            <a:lightRig rig="flat" dir="tl">
              <a:rot lat="0" lon="0" rev="6600000"/>
            </a:lightRig>
          </a:scene3d>
          <a:sp3d prstMaterial="metal">
            <a:bevelT w="101600" h="508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70000"/>
                <a:shade val="100000"/>
                <a:satMod val="100000"/>
              </a:schemeClr>
            </a:gs>
            <a:gs pos="18000">
              <a:schemeClr val="phClr">
                <a:tint val="25000"/>
                <a:shade val="100000"/>
                <a:satMod val="100000"/>
              </a:schemeClr>
            </a:gs>
            <a:gs pos="100000">
              <a:schemeClr val="phClr">
                <a:tint val="0"/>
                <a:shade val="100000"/>
                <a:satMod val="100000"/>
              </a:schemeClr>
            </a:gs>
          </a:gsLst>
          <a:lin ang="16200000" scaled="1"/>
        </a:gradFill>
        <a:blipFill>
          <a:blip xmlns:r="http://schemas.openxmlformats.org/officeDocument/2006/relationships" r:embed="rId1">
            <a:duotone>
              <a:srgbClr val="FFFFFF"/>
              <a:schemeClr val="phClr">
                <a:tint val="100000"/>
                <a:shade val="100000"/>
                <a:satMod val="100000"/>
              </a:schemeClr>
            </a:duotone>
          </a:blip>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caiguo@stanford.edu</CompanyAddress>
  <CompanyPhone>+1.717.422.0989 | http://web.stanford.edu/~caiguo | http://www.linkedin.com/in/cai-guo |Sunnyvale, CA 94087</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8A9130-155F-A640-96FB-64348067F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single_col_resume_template.dotx</Template>
  <TotalTime>14</TotalTime>
  <Pages>1</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Good</dc:creator>
  <cp:keywords/>
  <dc:description>Kayla Good</dc:description>
  <cp:lastModifiedBy>Microsoft Office User</cp:lastModifiedBy>
  <cp:revision>3</cp:revision>
  <cp:lastPrinted>2021-02-21T06:32:00Z</cp:lastPrinted>
  <dcterms:created xsi:type="dcterms:W3CDTF">2022-12-19T04:36:00Z</dcterms:created>
  <dcterms:modified xsi:type="dcterms:W3CDTF">2022-12-29T23:27:00Z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